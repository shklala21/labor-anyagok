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5F3E" w14:textId="05873D97" w:rsidR="00C5675A" w:rsidRPr="00101C1C" w:rsidRDefault="009C2113" w:rsidP="00931201">
      <w:pPr>
        <w:pStyle w:val="Title"/>
        <w:rPr>
          <w:lang w:val="hu-HU"/>
        </w:rPr>
      </w:pPr>
      <w:bookmarkStart w:id="0" w:name="_GoBack"/>
      <w:bookmarkEnd w:id="0"/>
      <w:r w:rsidRPr="00101C1C">
        <w:rPr>
          <w:lang w:val="hu-HU"/>
        </w:rPr>
        <w:t xml:space="preserve">iOS alapú </w:t>
      </w:r>
      <w:r w:rsidR="00DA0562" w:rsidRPr="00101C1C">
        <w:rPr>
          <w:lang w:val="hu-HU"/>
        </w:rPr>
        <w:t>szoftverfejlesztés - Labor 14</w:t>
      </w:r>
    </w:p>
    <w:p w14:paraId="5A2DAD48" w14:textId="5B41B21B" w:rsidR="00C5675A" w:rsidRPr="00101C1C" w:rsidRDefault="00C5675A" w:rsidP="009C2113">
      <w:pPr>
        <w:rPr>
          <w:lang w:val="hu-HU"/>
        </w:rPr>
      </w:pPr>
      <w:r w:rsidRPr="00101C1C">
        <w:rPr>
          <w:lang w:val="hu-HU"/>
        </w:rPr>
        <w:t xml:space="preserve">A laborsegédletet összeállította: </w:t>
      </w:r>
      <w:r w:rsidR="00F51C6F" w:rsidRPr="00101C1C">
        <w:rPr>
          <w:lang w:val="hu-HU"/>
        </w:rPr>
        <w:t>Kántor Tibor - kantor.tibor@bmeautsoft.hu</w:t>
      </w:r>
    </w:p>
    <w:p w14:paraId="255D823E" w14:textId="77777777" w:rsidR="00C5675A" w:rsidRPr="00101C1C" w:rsidRDefault="00C5675A" w:rsidP="009C2113">
      <w:pPr>
        <w:rPr>
          <w:lang w:val="hu-HU"/>
        </w:rPr>
      </w:pPr>
    </w:p>
    <w:p w14:paraId="5C5AD61F" w14:textId="6571CF9A" w:rsidR="005B641B" w:rsidRPr="00101C1C" w:rsidRDefault="009C2113" w:rsidP="009C2113">
      <w:pPr>
        <w:rPr>
          <w:lang w:val="hu-HU"/>
        </w:rPr>
      </w:pPr>
      <w:r w:rsidRPr="00101C1C">
        <w:rPr>
          <w:lang w:val="hu-HU"/>
        </w:rPr>
        <w:t>A labor témája:</w:t>
      </w:r>
    </w:p>
    <w:p w14:paraId="4A53150D" w14:textId="77777777" w:rsidR="005B641B" w:rsidRPr="00101C1C" w:rsidRDefault="005B641B" w:rsidP="005B641B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Dátumkezelés</w:t>
      </w:r>
    </w:p>
    <w:p w14:paraId="64839279" w14:textId="10BFC7A5" w:rsidR="00E45E77" w:rsidRPr="00101C1C" w:rsidRDefault="00DA0562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Swift funkcionláis lehetőségei</w:t>
      </w:r>
    </w:p>
    <w:p w14:paraId="37613822" w14:textId="27B3520F" w:rsidR="00DA0562" w:rsidRPr="00101C1C" w:rsidRDefault="00DA0562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VisualEffectView</w:t>
      </w:r>
    </w:p>
    <w:p w14:paraId="69916364" w14:textId="099EE1C7" w:rsidR="00DA0562" w:rsidRPr="00101C1C" w:rsidRDefault="00DA0562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Local Notifications</w:t>
      </w:r>
    </w:p>
    <w:p w14:paraId="73AF0EC7" w14:textId="2F9D87A3" w:rsidR="001F2691" w:rsidRPr="00101C1C" w:rsidRDefault="001F2691" w:rsidP="001F2691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TodayWidget</w:t>
      </w:r>
    </w:p>
    <w:p w14:paraId="29A1FE3A" w14:textId="2F4838BB" w:rsidR="00DA0562" w:rsidRPr="00101C1C" w:rsidRDefault="00DA0562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101C1C">
        <w:rPr>
          <w:lang w:val="hu-HU"/>
        </w:rPr>
        <w:t>Embedded framework</w:t>
      </w:r>
    </w:p>
    <w:p w14:paraId="56D86645" w14:textId="77777777" w:rsidR="005965CA" w:rsidRPr="00101C1C" w:rsidRDefault="005965CA" w:rsidP="005965CA">
      <w:pPr>
        <w:ind w:left="360"/>
        <w:rPr>
          <w:lang w:val="hu-HU"/>
        </w:rPr>
      </w:pPr>
    </w:p>
    <w:p w14:paraId="537BB39F" w14:textId="646ACEDD" w:rsidR="00C63E51" w:rsidRPr="00101C1C" w:rsidRDefault="00C63E51" w:rsidP="009F1289">
      <w:pPr>
        <w:pStyle w:val="ListParagraph"/>
        <w:rPr>
          <w:lang w:val="hu-HU"/>
        </w:rPr>
      </w:pPr>
    </w:p>
    <w:p w14:paraId="64841E9F" w14:textId="482A5C2A" w:rsidR="00FA17FB" w:rsidRPr="00101C1C" w:rsidRDefault="00FA17FB" w:rsidP="00FA17FB">
      <w:pPr>
        <w:jc w:val="both"/>
        <w:rPr>
          <w:lang w:val="hu-HU"/>
        </w:rPr>
      </w:pPr>
      <w:r w:rsidRPr="00101C1C">
        <w:rPr>
          <w:lang w:val="hu-HU"/>
        </w:rPr>
        <w:t>A labor célja</w:t>
      </w:r>
      <w:r w:rsidR="009F1289" w:rsidRPr="00101C1C">
        <w:rPr>
          <w:lang w:val="hu-HU"/>
        </w:rPr>
        <w:t xml:space="preserve"> </w:t>
      </w:r>
      <w:r w:rsidR="005B641B" w:rsidRPr="00101C1C">
        <w:rPr>
          <w:lang w:val="hu-HU"/>
        </w:rPr>
        <w:t xml:space="preserve">az iOS extra funkcióiba való betekintés, </w:t>
      </w:r>
      <w:r w:rsidR="00DA0562" w:rsidRPr="00101C1C">
        <w:rPr>
          <w:lang w:val="hu-HU"/>
        </w:rPr>
        <w:t>továbbá a TodayWidget használatának a bemutatása.</w:t>
      </w:r>
    </w:p>
    <w:p w14:paraId="3B97B53E" w14:textId="77777777" w:rsidR="00FA17FB" w:rsidRPr="00101C1C" w:rsidRDefault="00FA17FB" w:rsidP="00FE70F2">
      <w:pPr>
        <w:rPr>
          <w:lang w:val="hu-HU"/>
        </w:rPr>
      </w:pPr>
    </w:p>
    <w:p w14:paraId="6213B1B5" w14:textId="68FB203A" w:rsidR="003A5528" w:rsidRPr="00101C1C" w:rsidRDefault="003A5528" w:rsidP="003A5528">
      <w:pPr>
        <w:jc w:val="both"/>
        <w:rPr>
          <w:lang w:val="hu-HU"/>
        </w:rPr>
      </w:pPr>
      <w:r w:rsidRPr="00101C1C">
        <w:rPr>
          <w:lang w:val="hu-HU"/>
        </w:rPr>
        <w:t xml:space="preserve">A laborhoz tartozó nagyobb kódrészletek a következő url-en érhetők el </w:t>
      </w:r>
      <w:r w:rsidR="00C63E51" w:rsidRPr="00101C1C">
        <w:rPr>
          <w:lang w:val="hu-HU"/>
        </w:rPr>
        <w:t>"</w:t>
      </w:r>
      <w:r w:rsidRPr="00101C1C">
        <w:rPr>
          <w:lang w:val="hu-HU"/>
        </w:rPr>
        <w:t>copy-paste barát</w:t>
      </w:r>
      <w:r w:rsidR="00C63E51" w:rsidRPr="00101C1C">
        <w:rPr>
          <w:lang w:val="hu-HU"/>
        </w:rPr>
        <w:t>"</w:t>
      </w:r>
      <w:r w:rsidRPr="00101C1C">
        <w:rPr>
          <w:lang w:val="hu-HU"/>
        </w:rPr>
        <w:t xml:space="preserve"> formában:</w:t>
      </w:r>
    </w:p>
    <w:p w14:paraId="2895628B" w14:textId="77777777" w:rsidR="003A5528" w:rsidRPr="00101C1C" w:rsidRDefault="003A5528" w:rsidP="003A5528">
      <w:pPr>
        <w:jc w:val="both"/>
        <w:rPr>
          <w:lang w:val="hu-HU"/>
        </w:rPr>
      </w:pPr>
    </w:p>
    <w:p w14:paraId="05F236A8" w14:textId="77777777" w:rsidR="003A5528" w:rsidRPr="00101C1C" w:rsidRDefault="003A5528" w:rsidP="003A5528">
      <w:pPr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38277B70" wp14:editId="5DB73833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979A" w14:textId="0B986D5F" w:rsidR="00A81461" w:rsidRPr="00E47556" w:rsidRDefault="00A81461" w:rsidP="003A552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526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https://gist.github.com/DjCantor/2088d03ef8442ee02092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14:paraId="7A98979A" w14:textId="0B986D5F" w:rsidR="00A81461" w:rsidRPr="00E47556" w:rsidRDefault="00A81461" w:rsidP="003A552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5261E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https://gist.github.com/DjCantor/2088d03ef8442ee02092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6C24C" w14:textId="77777777" w:rsidR="003A5528" w:rsidRPr="00101C1C" w:rsidRDefault="003A5528" w:rsidP="00FE70F2">
      <w:pPr>
        <w:rPr>
          <w:lang w:val="hu-HU"/>
        </w:rPr>
      </w:pPr>
    </w:p>
    <w:p w14:paraId="05BE0AE6" w14:textId="77777777" w:rsidR="00951A0F" w:rsidRPr="00101C1C" w:rsidRDefault="00951A0F" w:rsidP="00951A0F">
      <w:pPr>
        <w:rPr>
          <w:lang w:val="hu-HU"/>
        </w:rPr>
      </w:pPr>
    </w:p>
    <w:p w14:paraId="5B0B1478" w14:textId="7C6DD746" w:rsidR="007A6416" w:rsidRPr="00101C1C" w:rsidRDefault="00FA17FB" w:rsidP="007A6416">
      <w:pPr>
        <w:pStyle w:val="Heading1"/>
        <w:rPr>
          <w:lang w:val="hu-HU"/>
        </w:rPr>
      </w:pPr>
      <w:r w:rsidRPr="00101C1C">
        <w:rPr>
          <w:lang w:val="hu-HU"/>
        </w:rPr>
        <w:br w:type="page"/>
      </w:r>
      <w:r w:rsidR="00010414" w:rsidRPr="00101C1C">
        <w:rPr>
          <w:lang w:val="hu-HU"/>
        </w:rPr>
        <w:lastRenderedPageBreak/>
        <w:t>AutoLayout bemutatása</w:t>
      </w:r>
    </w:p>
    <w:p w14:paraId="465F2661" w14:textId="0E674314" w:rsidR="00B902D3" w:rsidRPr="00101C1C" w:rsidRDefault="00BC4290" w:rsidP="00B902D3">
      <w:pPr>
        <w:pStyle w:val="Heading2"/>
        <w:rPr>
          <w:lang w:val="hu-HU"/>
        </w:rPr>
      </w:pPr>
      <w:r w:rsidRPr="00101C1C">
        <w:rPr>
          <w:lang w:val="hu-HU"/>
        </w:rPr>
        <w:t xml:space="preserve">Kiinduló project </w:t>
      </w:r>
      <w:r w:rsidR="00BE32E5" w:rsidRPr="00101C1C">
        <w:rPr>
          <w:lang w:val="hu-HU"/>
        </w:rPr>
        <w:t>iNames</w:t>
      </w:r>
    </w:p>
    <w:p w14:paraId="1CE89D6E" w14:textId="77777777" w:rsidR="00010414" w:rsidRPr="00101C1C" w:rsidRDefault="00010414" w:rsidP="00F241F7">
      <w:pPr>
        <w:jc w:val="both"/>
        <w:rPr>
          <w:lang w:val="hu-HU"/>
        </w:rPr>
      </w:pPr>
    </w:p>
    <w:p w14:paraId="264F8F6C" w14:textId="6D296C04" w:rsidR="00BE32E5" w:rsidRPr="00101C1C" w:rsidRDefault="00DA0562" w:rsidP="00BE32E5">
      <w:pPr>
        <w:jc w:val="both"/>
        <w:rPr>
          <w:lang w:val="hu-HU"/>
        </w:rPr>
      </w:pPr>
      <w:r w:rsidRPr="00101C1C">
        <w:rPr>
          <w:lang w:val="hu-HU"/>
        </w:rPr>
        <w:t>Töltsük le a kiinduló projektünket a következő URL-ről:</w:t>
      </w:r>
    </w:p>
    <w:p w14:paraId="4141016F" w14:textId="77777777" w:rsidR="006448B1" w:rsidRPr="00101C1C" w:rsidRDefault="006448B1" w:rsidP="00F241F7">
      <w:pPr>
        <w:jc w:val="both"/>
        <w:rPr>
          <w:lang w:val="hu-HU"/>
        </w:rPr>
      </w:pPr>
    </w:p>
    <w:p w14:paraId="66265512" w14:textId="77777777" w:rsidR="00F03C15" w:rsidRDefault="00F03C15" w:rsidP="00F241F7">
      <w:pPr>
        <w:jc w:val="both"/>
        <w:rPr>
          <w:b/>
          <w:i/>
          <w:lang w:val="hu-HU"/>
        </w:rPr>
      </w:pPr>
      <w:r w:rsidRPr="00F03C15">
        <w:rPr>
          <w:b/>
          <w:i/>
          <w:lang w:val="hu-HU"/>
        </w:rPr>
        <w:t>https://www.dropbox.com/s/cdgace5imptx2zm/iNames.zip?dl=0</w:t>
      </w:r>
    </w:p>
    <w:p w14:paraId="3F0F2ED0" w14:textId="366CB26D" w:rsidR="008E41B1" w:rsidRPr="00101C1C" w:rsidRDefault="008E41B1" w:rsidP="00F241F7">
      <w:pPr>
        <w:jc w:val="both"/>
        <w:rPr>
          <w:lang w:val="hu-HU"/>
        </w:rPr>
      </w:pPr>
    </w:p>
    <w:p w14:paraId="39BA962E" w14:textId="21BCB0F6" w:rsidR="00205130" w:rsidRPr="00101C1C" w:rsidRDefault="00205130" w:rsidP="00F241F7">
      <w:pPr>
        <w:jc w:val="both"/>
        <w:rPr>
          <w:lang w:val="hu-HU"/>
        </w:rPr>
      </w:pPr>
      <w:r w:rsidRPr="00101C1C">
        <w:rPr>
          <w:lang w:val="hu-HU"/>
        </w:rPr>
        <w:t>A projekt a következő fájlokból áll:</w:t>
      </w:r>
    </w:p>
    <w:p w14:paraId="5C2D5100" w14:textId="7705BDB3" w:rsidR="00205130" w:rsidRPr="00101C1C" w:rsidRDefault="00205130" w:rsidP="00205130">
      <w:pPr>
        <w:pStyle w:val="ListParagraph"/>
        <w:numPr>
          <w:ilvl w:val="0"/>
          <w:numId w:val="23"/>
        </w:numPr>
        <w:jc w:val="both"/>
        <w:rPr>
          <w:lang w:val="hu-HU"/>
        </w:rPr>
      </w:pPr>
      <w:r w:rsidRPr="00101C1C">
        <w:rPr>
          <w:lang w:val="hu-HU"/>
        </w:rPr>
        <w:t>Names.plist: tartalmazza a neveket</w:t>
      </w:r>
    </w:p>
    <w:p w14:paraId="5EDD9E10" w14:textId="4357D36A" w:rsidR="00205130" w:rsidRPr="00101C1C" w:rsidRDefault="00205130" w:rsidP="00205130">
      <w:pPr>
        <w:pStyle w:val="ListParagraph"/>
        <w:numPr>
          <w:ilvl w:val="0"/>
          <w:numId w:val="23"/>
        </w:numPr>
        <w:jc w:val="both"/>
        <w:rPr>
          <w:lang w:val="hu-HU"/>
        </w:rPr>
      </w:pPr>
      <w:r w:rsidRPr="00101C1C">
        <w:rPr>
          <w:lang w:val="hu-HU"/>
        </w:rPr>
        <w:t>Name: egy nevet r</w:t>
      </w:r>
      <w:ins w:id="1" w:author="Tibor Kantor" w:date="2015-12-09T10:11:00Z">
        <w:r w:rsidR="000D20D4">
          <w:rPr>
            <w:lang w:val="hu-HU"/>
          </w:rPr>
          <w:t>e</w:t>
        </w:r>
      </w:ins>
      <w:del w:id="2" w:author="Tibor Kantor" w:date="2015-12-09T10:11:00Z">
        <w:r w:rsidRPr="00101C1C" w:rsidDel="000D20D4">
          <w:rPr>
            <w:lang w:val="hu-HU"/>
          </w:rPr>
          <w:delText>e</w:delText>
        </w:r>
      </w:del>
      <w:r w:rsidRPr="00101C1C">
        <w:rPr>
          <w:lang w:val="hu-HU"/>
        </w:rPr>
        <w:t>prezentáló osztály</w:t>
      </w:r>
    </w:p>
    <w:p w14:paraId="324B7FD4" w14:textId="7FEB345F" w:rsidR="00205130" w:rsidRPr="00101C1C" w:rsidRDefault="00205130" w:rsidP="00205130">
      <w:pPr>
        <w:pStyle w:val="ListParagraph"/>
        <w:numPr>
          <w:ilvl w:val="0"/>
          <w:numId w:val="23"/>
        </w:numPr>
        <w:jc w:val="both"/>
        <w:rPr>
          <w:lang w:val="hu-HU"/>
        </w:rPr>
      </w:pPr>
      <w:r w:rsidRPr="00101C1C">
        <w:rPr>
          <w:lang w:val="hu-HU"/>
        </w:rPr>
        <w:t>NameManager: a nevek beolvasásáért és visszaaásááért felel</w:t>
      </w:r>
    </w:p>
    <w:p w14:paraId="120C60D3" w14:textId="6160AE81" w:rsidR="00205130" w:rsidRPr="00101C1C" w:rsidRDefault="00205130" w:rsidP="00205130">
      <w:pPr>
        <w:pStyle w:val="ListParagraph"/>
        <w:numPr>
          <w:ilvl w:val="0"/>
          <w:numId w:val="23"/>
        </w:numPr>
        <w:jc w:val="both"/>
        <w:rPr>
          <w:lang w:val="hu-HU"/>
        </w:rPr>
      </w:pPr>
      <w:r w:rsidRPr="00101C1C">
        <w:rPr>
          <w:lang w:val="hu-HU"/>
        </w:rPr>
        <w:t>NamesViewController: e heti névnapok</w:t>
      </w:r>
    </w:p>
    <w:p w14:paraId="4620320F" w14:textId="77777777" w:rsidR="00205130" w:rsidRPr="00101C1C" w:rsidRDefault="00205130" w:rsidP="00F241F7">
      <w:pPr>
        <w:jc w:val="both"/>
        <w:rPr>
          <w:lang w:val="hu-HU"/>
        </w:rPr>
      </w:pPr>
    </w:p>
    <w:p w14:paraId="0B29A212" w14:textId="0A58384D" w:rsidR="008E41B1" w:rsidRPr="00101C1C" w:rsidRDefault="00205130" w:rsidP="00F241F7">
      <w:pPr>
        <w:jc w:val="both"/>
        <w:rPr>
          <w:lang w:val="hu-HU"/>
        </w:rPr>
      </w:pPr>
      <w:r w:rsidRPr="00101C1C">
        <w:rPr>
          <w:lang w:val="hu-HU"/>
        </w:rPr>
        <w:t>Indítsuk el az alkalmazást, amely a hét névnapjait jeleníti meg:</w:t>
      </w:r>
    </w:p>
    <w:p w14:paraId="55136467" w14:textId="77777777" w:rsidR="00205130" w:rsidRPr="00101C1C" w:rsidRDefault="00205130" w:rsidP="00F241F7">
      <w:pPr>
        <w:jc w:val="both"/>
        <w:rPr>
          <w:lang w:val="hu-HU"/>
        </w:rPr>
      </w:pPr>
    </w:p>
    <w:p w14:paraId="5654B2B2" w14:textId="07D82E97" w:rsidR="00205130" w:rsidRPr="00101C1C" w:rsidRDefault="00F03C15" w:rsidP="00F241F7">
      <w:pPr>
        <w:jc w:val="both"/>
        <w:rPr>
          <w:lang w:val="hu-HU"/>
        </w:rPr>
      </w:pPr>
      <w:r>
        <w:rPr>
          <w:noProof/>
        </w:rPr>
        <w:drawing>
          <wp:inline distT="0" distB="0" distL="0" distR="0" wp14:anchorId="74727A49" wp14:editId="1F6388A5">
            <wp:extent cx="1282372" cy="2283248"/>
            <wp:effectExtent l="0" t="0" r="0" b="3175"/>
            <wp:docPr id="3" name="Picture 3" descr="Macintosh HD:Users:kantortibor:Desktop:iOS Simulator Screen Shot 14 May 2015 10.2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ntortibor:Desktop:iOS Simulator Screen Shot 14 May 2015 10.24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74" cy="22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DAA3" w14:textId="77777777" w:rsidR="00205130" w:rsidRPr="00101C1C" w:rsidRDefault="00205130" w:rsidP="00F241F7">
      <w:pPr>
        <w:jc w:val="both"/>
        <w:rPr>
          <w:lang w:val="hu-HU"/>
        </w:rPr>
      </w:pPr>
    </w:p>
    <w:p w14:paraId="18AA942D" w14:textId="0F5A5FFE" w:rsidR="00205130" w:rsidRPr="00101C1C" w:rsidRDefault="002754FC" w:rsidP="00205130">
      <w:pPr>
        <w:pStyle w:val="Heading2"/>
        <w:rPr>
          <w:lang w:val="hu-HU"/>
        </w:rPr>
      </w:pPr>
      <w:r w:rsidRPr="00101C1C">
        <w:rPr>
          <w:lang w:val="hu-HU"/>
        </w:rPr>
        <w:t>Dátumok beolvasása és kiírása</w:t>
      </w:r>
    </w:p>
    <w:p w14:paraId="11BB1D36" w14:textId="77777777" w:rsidR="00205130" w:rsidRPr="00101C1C" w:rsidRDefault="00205130" w:rsidP="00205130">
      <w:pPr>
        <w:rPr>
          <w:lang w:val="hu-HU"/>
        </w:rPr>
      </w:pPr>
    </w:p>
    <w:p w14:paraId="044110A5" w14:textId="379AF112" w:rsidR="00205130" w:rsidRPr="00101C1C" w:rsidRDefault="00205130" w:rsidP="00C07C8C">
      <w:pPr>
        <w:jc w:val="both"/>
        <w:rPr>
          <w:lang w:val="hu-HU"/>
        </w:rPr>
      </w:pPr>
      <w:r w:rsidRPr="00101C1C">
        <w:rPr>
          <w:lang w:val="hu-HU"/>
        </w:rPr>
        <w:t>Ha elindítjuk az alkalmazást, azt</w:t>
      </w:r>
      <w:r w:rsidR="002754FC" w:rsidRPr="00101C1C">
        <w:rPr>
          <w:lang w:val="hu-HU"/>
        </w:rPr>
        <w:t xml:space="preserve"> tapasztaljuk, hogy a dátumok előtt ott szerepel a 2015, noha ez egy teljesen felesleges információ, ráadásul sokkal, felhasználóbarátabb volna, ha pl. a hét napja lenne kiírva.</w:t>
      </w:r>
    </w:p>
    <w:p w14:paraId="4A5846A4" w14:textId="77777777" w:rsidR="002754FC" w:rsidRPr="00101C1C" w:rsidRDefault="002754FC" w:rsidP="00C07C8C">
      <w:pPr>
        <w:jc w:val="both"/>
        <w:rPr>
          <w:lang w:val="hu-HU"/>
        </w:rPr>
      </w:pPr>
    </w:p>
    <w:p w14:paraId="1BBB5D4A" w14:textId="488F48D5" w:rsidR="002754FC" w:rsidRPr="00101C1C" w:rsidRDefault="002754FC" w:rsidP="00C07C8C">
      <w:pPr>
        <w:jc w:val="both"/>
        <w:rPr>
          <w:lang w:val="hu-HU"/>
        </w:rPr>
      </w:pPr>
      <w:r w:rsidRPr="00101C1C">
        <w:rPr>
          <w:lang w:val="hu-HU"/>
        </w:rPr>
        <w:t>Ha most megnézzük a Name.swift fájlt láthatjuk, hogy jelenleg a dátumot egy stringbe olvassuk be.</w:t>
      </w:r>
    </w:p>
    <w:p w14:paraId="213D5269" w14:textId="77777777" w:rsidR="002754FC" w:rsidRPr="00101C1C" w:rsidRDefault="002754FC" w:rsidP="00205130">
      <w:pPr>
        <w:rPr>
          <w:lang w:val="hu-HU"/>
        </w:rPr>
      </w:pPr>
    </w:p>
    <w:p w14:paraId="3BE9E02E" w14:textId="473A1D6D" w:rsidR="002754FC" w:rsidRPr="00101C1C" w:rsidRDefault="002754FC" w:rsidP="00205130">
      <w:pPr>
        <w:rPr>
          <w:lang w:val="hu-HU"/>
        </w:rPr>
      </w:pPr>
      <w:r w:rsidRPr="00101C1C">
        <w:rPr>
          <w:lang w:val="hu-HU"/>
        </w:rPr>
        <w:t>Ahhoz, hogy ezt dátumként tu</w:t>
      </w:r>
      <w:r w:rsidR="000D4BD9" w:rsidRPr="00101C1C">
        <w:rPr>
          <w:lang w:val="hu-HU"/>
        </w:rPr>
        <w:t>djuk kezelni, először is a típ</w:t>
      </w:r>
      <w:r w:rsidRPr="00101C1C">
        <w:rPr>
          <w:lang w:val="hu-HU"/>
        </w:rPr>
        <w:t>u</w:t>
      </w:r>
      <w:r w:rsidR="000D4BD9" w:rsidRPr="00101C1C">
        <w:rPr>
          <w:lang w:val="hu-HU"/>
        </w:rPr>
        <w:t>s</w:t>
      </w:r>
      <w:r w:rsidRPr="00101C1C">
        <w:rPr>
          <w:lang w:val="hu-HU"/>
        </w:rPr>
        <w:t>át változtassuk meg NSDate opcionálisra:</w:t>
      </w:r>
    </w:p>
    <w:p w14:paraId="164A2585" w14:textId="77777777" w:rsidR="002754FC" w:rsidRPr="00101C1C" w:rsidRDefault="002754FC" w:rsidP="00205130">
      <w:pPr>
        <w:rPr>
          <w:lang w:val="hu-HU"/>
        </w:rPr>
      </w:pPr>
    </w:p>
    <w:p w14:paraId="7605099C" w14:textId="5BE26314" w:rsidR="002754FC" w:rsidRPr="00101C1C" w:rsidRDefault="002754FC" w:rsidP="00205130">
      <w:pPr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16FFEBE8" wp14:editId="7309DD7F">
                <wp:extent cx="5257800" cy="1739900"/>
                <wp:effectExtent l="0" t="0" r="0" b="1270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D784" w14:textId="1B87C88C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C429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var</w:t>
                            </w:r>
                            <w:r w:rsidRPr="00BC429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date : </w:t>
                            </w:r>
                            <w:r w:rsidRPr="00BC429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NSDate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" fillcolor="#eeece1 [3214]" stroked="f">
                <v:path arrowok="t"/>
                <v:textbox style="mso-fit-shape-to-text:t" inset="2mm,2mm,2mm,2mm">
                  <w:txbxContent>
                    <w:p w14:paraId="67D6D784" w14:textId="1B87C88C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C429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var</w:t>
                      </w:r>
                      <w:r w:rsidRPr="00BC429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date : </w:t>
                      </w:r>
                      <w:r w:rsidRPr="00BC429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NSDate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C1A6A" w14:textId="77777777" w:rsidR="002754FC" w:rsidRPr="00101C1C" w:rsidRDefault="002754FC" w:rsidP="00205130">
      <w:pPr>
        <w:rPr>
          <w:lang w:val="hu-HU"/>
        </w:rPr>
      </w:pPr>
    </w:p>
    <w:p w14:paraId="0965924F" w14:textId="29877467" w:rsidR="00205130" w:rsidRPr="00101C1C" w:rsidRDefault="002754FC" w:rsidP="00F241F7">
      <w:pPr>
        <w:jc w:val="both"/>
        <w:rPr>
          <w:lang w:val="hu-HU"/>
        </w:rPr>
      </w:pPr>
      <w:r w:rsidRPr="00101C1C">
        <w:rPr>
          <w:lang w:val="hu-HU"/>
        </w:rPr>
        <w:t>A beolvasó kódot pedig módosítsuk:</w:t>
      </w:r>
    </w:p>
    <w:p w14:paraId="4A8B4430" w14:textId="77777777" w:rsidR="002754FC" w:rsidRPr="00101C1C" w:rsidRDefault="002754FC" w:rsidP="00F241F7">
      <w:pPr>
        <w:jc w:val="both"/>
        <w:rPr>
          <w:lang w:val="hu-HU"/>
        </w:rPr>
      </w:pPr>
    </w:p>
    <w:commentRangeStart w:id="3"/>
    <w:p w14:paraId="5BC3D0F5" w14:textId="4A7340E5" w:rsidR="002754FC" w:rsidRPr="00101C1C" w:rsidRDefault="002754FC" w:rsidP="00F241F7">
      <w:pPr>
        <w:jc w:val="both"/>
        <w:rPr>
          <w:lang w:val="hu-HU"/>
        </w:rPr>
      </w:pPr>
      <w:r w:rsidRPr="00101C1C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28D6F27" wp14:editId="46EDFC77">
                <wp:extent cx="5257800" cy="1739900"/>
                <wp:effectExtent l="0" t="0" r="0" b="12700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BF52" w14:textId="77777777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nameDictionary[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"name"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!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71AC78FD" w14:textId="64B11718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00AA77B4" w14:textId="78CFD319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dateString = nameDictionary[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"date"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]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as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!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String</w:t>
                            </w:r>
                          </w:p>
                          <w:p w14:paraId="26BED62F" w14:textId="57E26F0D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dateFormatter =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NSDateFormatter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022B9FD9" w14:textId="71A87E6B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dateFormatter.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dateFormat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"yyyy.MM.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d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d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.' 'HH:mm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</w:t>
                            </w:r>
                          </w:p>
                          <w:p w14:paraId="5E9FED7B" w14:textId="1FC02666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date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dateFormatter.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dateFromString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(dateString)</w:t>
                            </w:r>
                          </w:p>
                          <w:p w14:paraId="38667F3C" w14:textId="298DEAC0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1A23BD5B" w14:textId="226CD6A4" w:rsidR="00A81461" w:rsidRPr="002754FC" w:rsidRDefault="00A81461" w:rsidP="002754F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54F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meaning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nameDictionary[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"meaning"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! </w:t>
                            </w:r>
                            <w:r w:rsidRPr="002754F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" fillcolor="#eeece1 [3214]" stroked="f">
                <v:path arrowok="t"/>
                <v:textbox style="mso-fit-shape-to-text:t" inset="2mm,2mm,2mm,2mm">
                  <w:txbxContent>
                    <w:p w14:paraId="1A84BF52" w14:textId="77777777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nameDictionary[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"name"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2754F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! </w:t>
                      </w:r>
                      <w:r w:rsidRPr="002754F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71AC78FD" w14:textId="64B11718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...</w:t>
                      </w:r>
                    </w:p>
                    <w:p w14:paraId="00AA77B4" w14:textId="78CFD319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dateString = nameDictionary[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"date"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] </w:t>
                      </w:r>
                      <w:r w:rsidRPr="002754F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as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! </w:t>
                      </w:r>
                      <w:r w:rsidRPr="002754F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String</w:t>
                      </w:r>
                    </w:p>
                    <w:p w14:paraId="26BED62F" w14:textId="57E26F0D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dateFormatter = </w:t>
                      </w:r>
                      <w:r w:rsidRPr="002754F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NSDateFormatter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022B9FD9" w14:textId="71A87E6B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dateFormatter.</w:t>
                      </w:r>
                      <w:r w:rsidRPr="002754F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dateFormat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"yyyy.MM.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d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d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.' 'HH:mm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</w:t>
                      </w:r>
                    </w:p>
                    <w:p w14:paraId="5E9FED7B" w14:textId="1FC02666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date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dateFormatter.</w:t>
                      </w:r>
                      <w:r w:rsidRPr="002754FC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dateFromString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(dateString)</w:t>
                      </w:r>
                    </w:p>
                    <w:p w14:paraId="38667F3C" w14:textId="298DEAC0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...</w:t>
                      </w:r>
                    </w:p>
                    <w:p w14:paraId="1A23BD5B" w14:textId="226CD6A4" w:rsidR="00A81461" w:rsidRPr="002754FC" w:rsidRDefault="00A81461" w:rsidP="002754F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754F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meaning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nameDictionary[</w:t>
                      </w:r>
                      <w:r w:rsidRPr="002754FC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"meaning"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2754F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2754F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! </w:t>
                      </w:r>
                      <w:r w:rsidRPr="002754F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3"/>
      <w:r w:rsidR="00BC4290" w:rsidRPr="00101C1C">
        <w:rPr>
          <w:rStyle w:val="CommentReference"/>
          <w:lang w:val="hu-HU"/>
        </w:rPr>
        <w:commentReference w:id="3"/>
      </w:r>
    </w:p>
    <w:p w14:paraId="4C894E3C" w14:textId="77777777" w:rsidR="002754FC" w:rsidRPr="00101C1C" w:rsidRDefault="002754FC" w:rsidP="00F241F7">
      <w:pPr>
        <w:jc w:val="both"/>
        <w:rPr>
          <w:lang w:val="hu-HU"/>
        </w:rPr>
      </w:pPr>
    </w:p>
    <w:p w14:paraId="75748915" w14:textId="16780243" w:rsidR="00205130" w:rsidRPr="00101C1C" w:rsidRDefault="00BC4290" w:rsidP="00F241F7">
      <w:pPr>
        <w:jc w:val="both"/>
        <w:rPr>
          <w:lang w:val="hu-HU"/>
        </w:rPr>
      </w:pPr>
      <w:r w:rsidRPr="00101C1C">
        <w:rPr>
          <w:lang w:val="hu-HU"/>
        </w:rPr>
        <w:t>Ám ezzel elrom</w:t>
      </w:r>
      <w:r w:rsidR="00C07C8C">
        <w:rPr>
          <w:lang w:val="hu-HU"/>
        </w:rPr>
        <w:t>l</w:t>
      </w:r>
      <w:r w:rsidRPr="00101C1C">
        <w:rPr>
          <w:lang w:val="hu-HU"/>
        </w:rPr>
        <w:t>ot</w:t>
      </w:r>
      <w:r w:rsidR="00C07C8C">
        <w:rPr>
          <w:lang w:val="hu-HU"/>
        </w:rPr>
        <w:t>t a dá</w:t>
      </w:r>
      <w:r w:rsidRPr="00101C1C">
        <w:rPr>
          <w:lang w:val="hu-HU"/>
        </w:rPr>
        <w:t>tum megjelenítésért felelős kódunk!</w:t>
      </w:r>
    </w:p>
    <w:p w14:paraId="71FFA433" w14:textId="77777777" w:rsidR="00BC4290" w:rsidRPr="00101C1C" w:rsidRDefault="00BC4290" w:rsidP="00F241F7">
      <w:pPr>
        <w:jc w:val="both"/>
        <w:rPr>
          <w:lang w:val="hu-HU"/>
        </w:rPr>
      </w:pPr>
    </w:p>
    <w:p w14:paraId="174B839E" w14:textId="271E8199" w:rsidR="00BC4290" w:rsidRPr="00101C1C" w:rsidRDefault="00BC4290" w:rsidP="00F241F7">
      <w:pPr>
        <w:jc w:val="both"/>
        <w:rPr>
          <w:lang w:val="hu-HU"/>
        </w:rPr>
      </w:pPr>
      <w:r w:rsidRPr="00101C1C">
        <w:rPr>
          <w:lang w:val="hu-HU"/>
        </w:rPr>
        <w:t>Vegyünk fel a NamesViewControllerbe egy új dateFormatter tagváltozót és inicializáljuk a ViewDidLoad-ban:</w:t>
      </w:r>
    </w:p>
    <w:p w14:paraId="4705085C" w14:textId="77777777" w:rsidR="00BC4290" w:rsidRPr="00101C1C" w:rsidRDefault="00BC4290" w:rsidP="00F241F7">
      <w:pPr>
        <w:jc w:val="both"/>
        <w:rPr>
          <w:lang w:val="hu-HU"/>
        </w:rPr>
      </w:pPr>
    </w:p>
    <w:p w14:paraId="32171310" w14:textId="06908844" w:rsidR="00BC4290" w:rsidRPr="00101C1C" w:rsidRDefault="00BC4290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71C849EE" wp14:editId="12922C23">
                <wp:extent cx="5257800" cy="307073"/>
                <wp:effectExtent l="0" t="0" r="0" b="0"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30707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6C66" w14:textId="07679653" w:rsidR="00A81461" w:rsidRPr="000D4BD9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ins w:id="4" w:author="Tibor Kantor" w:date="2015-12-09T10:20:00Z">
                              <w:r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18"/>
                                </w:rPr>
                                <w:t>let</w:t>
                              </w:r>
                            </w:ins>
                            <w:del w:id="5" w:author="Tibor Kantor" w:date="2015-12-09T10:20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18"/>
                                </w:rPr>
                                <w:delText>var</w:delText>
                              </w:r>
                            </w:del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dateFormatter </w:t>
                            </w:r>
                            <w:ins w:id="6" w:author="Tibor Kantor" w:date="2015-12-09T10:21:00Z">
                              <w:r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t>=</w:t>
                              </w:r>
                            </w:ins>
                            <w:del w:id="7" w:author="Tibor Kantor" w:date="2015-12-09T10:21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:</w:delText>
                              </w:r>
                            </w:del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NSDateFormatter</w:t>
                            </w:r>
                            <w:ins w:id="8" w:author="Tibor Kantor" w:date="2015-12-09T10:21:00Z">
                              <w:r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t>()</w:t>
                              </w:r>
                            </w:ins>
                            <w:del w:id="9" w:author="Tibor Kantor" w:date="2015-12-09T10:21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?</w:delText>
                              </w:r>
                            </w:del>
                          </w:p>
                          <w:p w14:paraId="3A432887" w14:textId="5C67EA45" w:rsidR="00A81461" w:rsidRPr="002754FC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4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" fillcolor="#eeece1 [3214]" stroked="f">
                <v:path arrowok="t"/>
                <v:textbox inset="2mm,2mm,2mm,2mm">
                  <w:txbxContent>
                    <w:p w14:paraId="45046C66" w14:textId="07679653" w:rsidR="00A81461" w:rsidRPr="000D4BD9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ins w:id="9" w:author="Tibor Kantor" w:date="2015-12-09T10:20:00Z">
                        <w:r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18"/>
                          </w:rPr>
                          <w:t>let</w:t>
                        </w:r>
                      </w:ins>
                      <w:del w:id="10" w:author="Tibor Kantor" w:date="2015-12-09T10:20:00Z">
                        <w:r w:rsidRPr="000D4BD9" w:rsidDel="00884CAC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18"/>
                          </w:rPr>
                          <w:delText>var</w:delText>
                        </w:r>
                      </w:del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dateFormatter </w:t>
                      </w:r>
                      <w:ins w:id="11" w:author="Tibor Kantor" w:date="2015-12-09T10:21:00Z">
                        <w:r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t>=</w:t>
                        </w:r>
                      </w:ins>
                      <w:del w:id="12" w:author="Tibor Kantor" w:date="2015-12-09T10:21:00Z"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:</w:delText>
                        </w:r>
                      </w:del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NSDateFormatter</w:t>
                      </w:r>
                      <w:ins w:id="13" w:author="Tibor Kantor" w:date="2015-12-09T10:21:00Z">
                        <w:r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t>()</w:t>
                        </w:r>
                      </w:ins>
                      <w:del w:id="14" w:author="Tibor Kantor" w:date="2015-12-09T10:21:00Z"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?</w:delText>
                        </w:r>
                      </w:del>
                    </w:p>
                    <w:p w14:paraId="3A432887" w14:textId="5C67EA45" w:rsidR="00A81461" w:rsidRPr="002754FC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5372BF" w14:textId="77777777" w:rsidR="00BC4290" w:rsidRPr="00101C1C" w:rsidRDefault="00BC4290" w:rsidP="00F241F7">
      <w:pPr>
        <w:jc w:val="both"/>
        <w:rPr>
          <w:lang w:val="hu-HU"/>
        </w:rPr>
      </w:pPr>
    </w:p>
    <w:p w14:paraId="7165EF83" w14:textId="42C8D338" w:rsidR="00BC4290" w:rsidRPr="00101C1C" w:rsidRDefault="00BC4290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2D5BD0A7" wp14:editId="3660712F">
                <wp:extent cx="5257800" cy="1739900"/>
                <wp:effectExtent l="0" t="0" r="0" b="12700"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CFF7" w14:textId="4523E5D2" w:rsidR="00A81461" w:rsidRPr="000D4BD9" w:rsidDel="00884CAC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0" w:author="Tibor Kantor" w:date="2015-12-09T10:21:00Z"/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del w:id="11" w:author="Tibor Kantor" w:date="2015-12-09T10:21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3F6E74"/>
                                  <w:sz w:val="18"/>
                                  <w:szCs w:val="18"/>
                                </w:rPr>
                                <w:delText>dateFormatter</w:delText>
                              </w:r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 xml:space="preserve"> = </w:delText>
                              </w:r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18"/>
                                </w:rPr>
                                <w:delText>NSDateFormatter</w:delText>
                              </w:r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()</w:delText>
                              </w:r>
                            </w:del>
                          </w:p>
                          <w:p w14:paraId="66F79DA1" w14:textId="35A18243" w:rsidR="00A81461" w:rsidRPr="000D4BD9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dateFormatter</w:t>
                            </w:r>
                            <w:del w:id="12" w:author="Tibor Kantor" w:date="2015-12-09T10:21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?</w:delText>
                              </w:r>
                            </w:del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dateFormat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"dd, EEEE"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" fillcolor="#eeece1 [3214]" stroked="f">
                <v:path arrowok="t"/>
                <v:textbox style="mso-fit-shape-to-text:t" inset="2mm,2mm,2mm,2mm">
                  <w:txbxContent>
                    <w:p w14:paraId="2EC9CFF7" w14:textId="4523E5D2" w:rsidR="00A81461" w:rsidRPr="000D4BD9" w:rsidDel="00884CAC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del w:id="18" w:author="Tibor Kantor" w:date="2015-12-09T10:21:00Z"/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del w:id="19" w:author="Tibor Kantor" w:date="2015-12-09T10:21:00Z">
                        <w:r w:rsidRPr="000D4BD9" w:rsidDel="00884CAC">
                          <w:rPr>
                            <w:rFonts w:ascii="Menlo Regular" w:hAnsi="Menlo Regular" w:cs="Menlo Regular"/>
                            <w:color w:val="3F6E74"/>
                            <w:sz w:val="18"/>
                            <w:szCs w:val="18"/>
                          </w:rPr>
                          <w:delText>dateFormatter</w:delText>
                        </w:r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 xml:space="preserve"> = </w:delText>
                        </w:r>
                        <w:r w:rsidRPr="000D4BD9" w:rsidDel="00884CAC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18"/>
                          </w:rPr>
                          <w:delText>NSDateFormatter</w:delText>
                        </w:r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()</w:delText>
                        </w:r>
                      </w:del>
                    </w:p>
                    <w:p w14:paraId="66F79DA1" w14:textId="35A18243" w:rsidR="00A81461" w:rsidRPr="000D4BD9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dateFormatter</w:t>
                      </w:r>
                      <w:del w:id="20" w:author="Tibor Kantor" w:date="2015-12-09T10:21:00Z"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?</w:delText>
                        </w:r>
                      </w:del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dateFormat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D4BD9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"dd, EEEE"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E8BB2" w14:textId="77777777" w:rsidR="00BC4290" w:rsidRPr="00101C1C" w:rsidRDefault="00BC4290" w:rsidP="00F241F7">
      <w:pPr>
        <w:jc w:val="both"/>
        <w:rPr>
          <w:lang w:val="hu-HU"/>
        </w:rPr>
      </w:pPr>
    </w:p>
    <w:p w14:paraId="57D2678E" w14:textId="46EAB7FF" w:rsidR="00BC4290" w:rsidRPr="00101C1C" w:rsidRDefault="00BC4290" w:rsidP="00F241F7">
      <w:pPr>
        <w:jc w:val="both"/>
        <w:rPr>
          <w:lang w:val="hu-HU"/>
        </w:rPr>
      </w:pPr>
      <w:r w:rsidRPr="00101C1C">
        <w:rPr>
          <w:lang w:val="hu-HU"/>
        </w:rPr>
        <w:t>Végül a cellForRowAtIndexPath-t módosítsuk a piros sort:</w:t>
      </w:r>
    </w:p>
    <w:p w14:paraId="50FAF736" w14:textId="77777777" w:rsidR="00BC4290" w:rsidRPr="00101C1C" w:rsidRDefault="00BC4290" w:rsidP="00F241F7">
      <w:pPr>
        <w:jc w:val="both"/>
        <w:rPr>
          <w:lang w:val="hu-HU"/>
        </w:rPr>
      </w:pPr>
    </w:p>
    <w:p w14:paraId="1090718C" w14:textId="6EB67888" w:rsidR="008E41B1" w:rsidRPr="00101C1C" w:rsidRDefault="00BC4290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3A45785F" wp14:editId="3F78DE3B">
                <wp:extent cx="5257800" cy="348734"/>
                <wp:effectExtent l="0" t="0" r="0" b="6985"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3487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501EC" w14:textId="269514EB" w:rsidR="00A81461" w:rsidRPr="000D4BD9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cell.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textLabel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dateFormatter</w:t>
                            </w:r>
                            <w:del w:id="13" w:author="Tibor Kantor" w:date="2015-12-09T10:21:00Z">
                              <w:r w:rsidRPr="000D4BD9" w:rsidDel="00884CAC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highlight w:val="yellow"/>
                                </w:rPr>
                                <w:delText>!</w:delText>
                              </w:r>
                            </w:del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stringFromDate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(name.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date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  <w:p w14:paraId="1CD597F6" w14:textId="77777777" w:rsidR="00A81461" w:rsidRPr="002754FC" w:rsidRDefault="00A81461" w:rsidP="00BC429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4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" fillcolor="#eeece1 [3214]" stroked="f">
                <v:path arrowok="t"/>
                <v:textbox inset="2mm,2mm,2mm,2mm">
                  <w:txbxContent>
                    <w:p w14:paraId="15B501EC" w14:textId="269514EB" w:rsidR="00A81461" w:rsidRPr="000D4BD9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textLabel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dateFormatter</w:t>
                      </w:r>
                      <w:del w:id="22" w:author="Tibor Kantor" w:date="2015-12-09T10:21:00Z">
                        <w:r w:rsidRPr="000D4BD9" w:rsidDel="00884CAC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highlight w:val="yellow"/>
                          </w:rPr>
                          <w:delText>!</w:delText>
                        </w:r>
                      </w:del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0D4BD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stringFromDate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(name.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date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)</w:t>
                      </w:r>
                    </w:p>
                    <w:p w14:paraId="1CD597F6" w14:textId="77777777" w:rsidR="00A81461" w:rsidRPr="002754FC" w:rsidRDefault="00A81461" w:rsidP="00BC429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08F7EB" w14:textId="6A97450D" w:rsidR="00BC4290" w:rsidRPr="00101C1C" w:rsidRDefault="005B641B" w:rsidP="00BC4290">
      <w:pPr>
        <w:pStyle w:val="Heading2"/>
        <w:rPr>
          <w:lang w:val="hu-HU"/>
        </w:rPr>
      </w:pPr>
      <w:r w:rsidRPr="00101C1C">
        <w:rPr>
          <w:lang w:val="hu-HU"/>
        </w:rPr>
        <w:t>Sorrendezés, kiválasztás</w:t>
      </w:r>
    </w:p>
    <w:p w14:paraId="121BB343" w14:textId="77777777" w:rsidR="00BC4290" w:rsidRPr="00101C1C" w:rsidRDefault="00BC4290" w:rsidP="00F241F7">
      <w:pPr>
        <w:jc w:val="both"/>
        <w:rPr>
          <w:lang w:val="hu-HU"/>
        </w:rPr>
      </w:pPr>
    </w:p>
    <w:p w14:paraId="7F083F9D" w14:textId="1AF244D8" w:rsidR="00BC4290" w:rsidRPr="00101C1C" w:rsidRDefault="00BC4290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Felhasználói szempontból elég zavaró, hogy nem sorrendben vannak a nevek. Rendezzük őket sorba! Ehhez vegyünk fel egy új függvényt, amely sorrendbe rakja őket a NameManager </w:t>
      </w:r>
      <w:commentRangeStart w:id="14"/>
      <w:r w:rsidRPr="00101C1C">
        <w:rPr>
          <w:lang w:val="hu-HU"/>
        </w:rPr>
        <w:t>osztályba</w:t>
      </w:r>
      <w:commentRangeEnd w:id="14"/>
      <w:r w:rsidR="000D4BD9" w:rsidRPr="00101C1C">
        <w:rPr>
          <w:lang w:val="hu-HU"/>
        </w:rPr>
        <w:t>n</w:t>
      </w:r>
      <w:r w:rsidR="005B641B" w:rsidRPr="00101C1C">
        <w:rPr>
          <w:rStyle w:val="CommentReference"/>
          <w:lang w:val="hu-HU"/>
        </w:rPr>
        <w:commentReference w:id="14"/>
      </w:r>
      <w:r w:rsidRPr="00101C1C">
        <w:rPr>
          <w:lang w:val="hu-HU"/>
        </w:rPr>
        <w:t>:</w:t>
      </w:r>
    </w:p>
    <w:p w14:paraId="7694FED2" w14:textId="77777777" w:rsidR="00BC4290" w:rsidRPr="00101C1C" w:rsidRDefault="00BC4290" w:rsidP="00F241F7">
      <w:pPr>
        <w:jc w:val="both"/>
        <w:rPr>
          <w:lang w:val="hu-HU"/>
        </w:rPr>
      </w:pPr>
    </w:p>
    <w:commentRangeStart w:id="15"/>
    <w:p w14:paraId="2F7C2640" w14:textId="7678CEB6" w:rsidR="00BC4290" w:rsidRDefault="001C6F7A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139F23F7" wp14:editId="5B337A58">
                <wp:extent cx="5257800" cy="1739900"/>
                <wp:effectExtent l="0" t="0" r="0" b="12700"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E4E5" w14:textId="77777777" w:rsidR="00A81461" w:rsidRPr="000D4BD9" w:rsidRDefault="00A81461" w:rsidP="001C6F7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B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dateSortedNames() -&gt;[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 {</w:t>
                            </w:r>
                          </w:p>
                          <w:p w14:paraId="3EA9FEA8" w14:textId="3C16BDFE" w:rsidR="00A81461" w:rsidRPr="000D4BD9" w:rsidRDefault="00A81461" w:rsidP="001C6F7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sort</w:t>
                            </w:r>
                            <w:del w:id="16" w:author="Tibor Kantor" w:date="2015-12-09T10:28:00Z">
                              <w:r w:rsidRPr="000D4BD9" w:rsidDel="00343097">
                                <w:rPr>
                                  <w:rFonts w:ascii="Menlo Regular" w:hAnsi="Menlo Regular" w:cs="Menlo Regular"/>
                                  <w:color w:val="2E0D6E"/>
                                  <w:sz w:val="18"/>
                                  <w:szCs w:val="18"/>
                                </w:rPr>
                                <w:delText>ed</w:delText>
                              </w:r>
                            </w:del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({ (name1: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name2: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name1.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(name2.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14:paraId="271C5652" w14:textId="4F83883F" w:rsidR="00A81461" w:rsidRPr="000D4BD9" w:rsidRDefault="00A81461" w:rsidP="001C6F7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D4B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" fillcolor="#eeece1 [3214]" stroked="f">
                <v:path arrowok="t"/>
                <v:textbox style="mso-fit-shape-to-text:t" inset="2mm,2mm,2mm,2mm">
                  <w:txbxContent>
                    <w:p w14:paraId="5190E4E5" w14:textId="77777777" w:rsidR="00A81461" w:rsidRPr="000D4BD9" w:rsidRDefault="00A81461" w:rsidP="001C6F7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D4B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dateSortedNames() -&gt;[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 {</w:t>
                      </w:r>
                    </w:p>
                    <w:p w14:paraId="3EA9FEA8" w14:textId="3C16BDFE" w:rsidR="00A81461" w:rsidRPr="000D4BD9" w:rsidRDefault="00A81461" w:rsidP="001C6F7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D4B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D4BD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sort</w:t>
                      </w:r>
                      <w:del w:id="26" w:author="Tibor Kantor" w:date="2015-12-09T10:28:00Z">
                        <w:r w:rsidRPr="000D4BD9" w:rsidDel="00343097">
                          <w:rPr>
                            <w:rFonts w:ascii="Menlo Regular" w:hAnsi="Menlo Regular" w:cs="Menlo Regular"/>
                            <w:color w:val="2E0D6E"/>
                            <w:sz w:val="18"/>
                            <w:szCs w:val="18"/>
                          </w:rPr>
                          <w:delText>ed</w:delText>
                        </w:r>
                      </w:del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({ (name1: 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name2: 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D4B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D4B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name1.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0D4BD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(name2.</w:t>
                      </w:r>
                      <w:r w:rsidRPr="000D4B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== </w:t>
                      </w:r>
                      <w:r w:rsidRPr="000D4BD9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D4BD9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})</w:t>
                      </w:r>
                    </w:p>
                    <w:p w14:paraId="271C5652" w14:textId="4F83883F" w:rsidR="00A81461" w:rsidRPr="000D4BD9" w:rsidRDefault="00A81461" w:rsidP="001C6F7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D4B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5"/>
      <w:r w:rsidR="00851E89" w:rsidRPr="00101C1C">
        <w:rPr>
          <w:rStyle w:val="CommentReference"/>
          <w:lang w:val="hu-HU"/>
        </w:rPr>
        <w:commentReference w:id="15"/>
      </w:r>
    </w:p>
    <w:p w14:paraId="58E71829" w14:textId="1D0E0888" w:rsidR="000D213A" w:rsidRPr="00101C1C" w:rsidRDefault="000D213A" w:rsidP="00F241F7">
      <w:pPr>
        <w:jc w:val="both"/>
        <w:rPr>
          <w:lang w:val="hu-HU"/>
        </w:rPr>
      </w:pPr>
    </w:p>
    <w:p w14:paraId="522EA0B3" w14:textId="4E08E517" w:rsidR="001C6F7A" w:rsidRPr="00F03C15" w:rsidRDefault="001C6F7A" w:rsidP="00F03C15">
      <w:pPr>
        <w:pStyle w:val="Idzet2"/>
      </w:pPr>
      <w:r w:rsidRPr="00F03C15">
        <w:t>A swift támogatja a funkcionális programozást! A funckionális programozás a deklaratív programnyelv egy speciális osztálya, amelyben a program alapvető építő kövei a függvények. Ezek a függvények nem eljárások, hanem két entitás közti kapcsolatot leíró függvények (mint egy matematikai egyenletben).</w:t>
      </w:r>
      <w:r w:rsidR="00851E89" w:rsidRPr="00F03C15">
        <w:t xml:space="preserve"> A jelenkorban egyre nagyobb szerepet kap a funkcionális programozás, ugyanis az OOP nincs felkészítve az elosztott, konkurens működ</w:t>
      </w:r>
      <w:r w:rsidR="00C07C8C" w:rsidRPr="00F03C15">
        <w:t>é</w:t>
      </w:r>
      <w:r w:rsidR="00851E89" w:rsidRPr="00F03C15">
        <w:t xml:space="preserve">sére: általában szükséges valamilyen állapot (bonyolult) karbantartása, míg a funkcionális programozásban erre nincs szükség. </w:t>
      </w:r>
    </w:p>
    <w:p w14:paraId="0550CA23" w14:textId="77777777" w:rsidR="001C6F7A" w:rsidRPr="00101C1C" w:rsidRDefault="001C6F7A" w:rsidP="00F241F7">
      <w:pPr>
        <w:jc w:val="both"/>
        <w:rPr>
          <w:lang w:val="hu-HU"/>
        </w:rPr>
      </w:pPr>
    </w:p>
    <w:p w14:paraId="275C2002" w14:textId="2328C9E1" w:rsidR="00851E89" w:rsidRPr="00101C1C" w:rsidRDefault="00851E89" w:rsidP="00F241F7">
      <w:pPr>
        <w:jc w:val="both"/>
        <w:rPr>
          <w:lang w:val="hu-HU"/>
        </w:rPr>
      </w:pPr>
      <w:r w:rsidRPr="00101C1C">
        <w:rPr>
          <w:lang w:val="hu-HU"/>
        </w:rPr>
        <w:t>Próbáljuk ki!</w:t>
      </w:r>
    </w:p>
    <w:p w14:paraId="2D153F43" w14:textId="77777777" w:rsidR="00851E89" w:rsidRPr="00101C1C" w:rsidRDefault="00851E89" w:rsidP="00F241F7">
      <w:pPr>
        <w:jc w:val="both"/>
        <w:rPr>
          <w:lang w:val="hu-HU"/>
        </w:rPr>
      </w:pPr>
    </w:p>
    <w:p w14:paraId="509CBF20" w14:textId="2A16D3CE" w:rsidR="00851E89" w:rsidRPr="00101C1C" w:rsidRDefault="00851E89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48C84680" wp14:editId="5D9C6B4B">
                <wp:extent cx="5257800" cy="307073"/>
                <wp:effectExtent l="0" t="0" r="0" b="0"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30707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C3AD" w14:textId="1AC89C31" w:rsidR="00A81461" w:rsidRPr="000E7412" w:rsidRDefault="00A81461" w:rsidP="00851E8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NameManager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.sharedInstance.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  <w:highlight w:val="yellow"/>
                              </w:rPr>
                              <w:t>dateSortedNames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4C1C5C6F" w14:textId="7B6E59F3" w:rsidR="00A81461" w:rsidRPr="002754FC" w:rsidRDefault="00A81461" w:rsidP="00851E8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4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" fillcolor="#eeece1 [3214]" stroked="f">
                <v:path arrowok="t"/>
                <v:textbox inset="2mm,2mm,2mm,2mm">
                  <w:txbxContent>
                    <w:p w14:paraId="537DC3AD" w14:textId="1AC89C31" w:rsidR="00A81461" w:rsidRPr="000E7412" w:rsidRDefault="00A81461" w:rsidP="00851E8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NameManager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.sharedInstance.</w:t>
                      </w:r>
                      <w:r w:rsidRPr="000E741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  <w:highlight w:val="yellow"/>
                        </w:rPr>
                        <w:t>dateSortedNames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4C1C5C6F" w14:textId="7B6E59F3" w:rsidR="00A81461" w:rsidRPr="002754FC" w:rsidRDefault="00A81461" w:rsidP="00851E8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D57CB9" w14:textId="77777777" w:rsidR="00851E89" w:rsidRPr="00101C1C" w:rsidRDefault="00851E89" w:rsidP="00F241F7">
      <w:pPr>
        <w:jc w:val="both"/>
        <w:rPr>
          <w:lang w:val="hu-HU"/>
        </w:rPr>
      </w:pPr>
    </w:p>
    <w:p w14:paraId="46307C28" w14:textId="24088384" w:rsidR="00851E89" w:rsidRPr="00101C1C" w:rsidRDefault="00851E89" w:rsidP="00F241F7">
      <w:pPr>
        <w:jc w:val="both"/>
        <w:rPr>
          <w:lang w:val="hu-HU"/>
        </w:rPr>
      </w:pPr>
      <w:r w:rsidRPr="00101C1C">
        <w:rPr>
          <w:lang w:val="hu-HU"/>
        </w:rPr>
        <w:t>A helyzet az, hogy maga closure redukálható! A típusok kiírása nem tesz semmit hozzá:</w:t>
      </w:r>
    </w:p>
    <w:p w14:paraId="17FB701B" w14:textId="77777777" w:rsidR="00851E89" w:rsidRPr="00101C1C" w:rsidRDefault="00851E89" w:rsidP="00F241F7">
      <w:pPr>
        <w:jc w:val="both"/>
        <w:rPr>
          <w:lang w:val="hu-HU"/>
        </w:rPr>
      </w:pPr>
    </w:p>
    <w:p w14:paraId="36FFF9A8" w14:textId="7A0D73F7" w:rsidR="00851E89" w:rsidRPr="00101C1C" w:rsidRDefault="00851E89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7126CE87" wp14:editId="2CC72281">
                <wp:extent cx="5257800" cy="624840"/>
                <wp:effectExtent l="0" t="0" r="0" b="10160"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624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0871B" w14:textId="65ABB9AB" w:rsidR="00A81461" w:rsidRPr="000E7412" w:rsidRDefault="00A81461" w:rsidP="00851E8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sorted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({ (name1, name2) -&gt;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name1.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(name2.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14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" fillcolor="#eeece1 [3214]" stroked="f">
                <v:path arrowok="t"/>
                <v:textbox inset="2mm,2mm,2mm,2mm">
                  <w:txbxContent>
                    <w:p w14:paraId="0B50871B" w14:textId="65ABB9AB" w:rsidR="00A81461" w:rsidRPr="000E7412" w:rsidRDefault="00A81461" w:rsidP="00851E8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sorted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({ (name1, name2) -&gt;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name1.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(name2.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==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4103A" w14:textId="77777777" w:rsidR="00851E89" w:rsidRPr="00101C1C" w:rsidRDefault="00851E89" w:rsidP="00F241F7">
      <w:pPr>
        <w:jc w:val="both"/>
        <w:rPr>
          <w:lang w:val="hu-HU"/>
        </w:rPr>
      </w:pPr>
    </w:p>
    <w:p w14:paraId="27D817E3" w14:textId="44A115DD" w:rsidR="00851E89" w:rsidRPr="00101C1C" w:rsidRDefault="00851E89" w:rsidP="00F241F7">
      <w:pPr>
        <w:jc w:val="both"/>
        <w:rPr>
          <w:lang w:val="hu-HU"/>
        </w:rPr>
      </w:pPr>
      <w:r w:rsidRPr="00101C1C">
        <w:rPr>
          <w:lang w:val="hu-HU"/>
        </w:rPr>
        <w:t>De a rendszer a visszatérési értéket is tudja</w:t>
      </w:r>
      <w:r w:rsidR="00C07C8C">
        <w:rPr>
          <w:lang w:val="hu-HU"/>
        </w:rPr>
        <w:t xml:space="preserve"> és a zárójeleket is elhagyhatjuk</w:t>
      </w:r>
      <w:r w:rsidRPr="00101C1C">
        <w:rPr>
          <w:lang w:val="hu-HU"/>
        </w:rPr>
        <w:t>!</w:t>
      </w:r>
    </w:p>
    <w:p w14:paraId="1E2C62D4" w14:textId="77777777" w:rsidR="00851E89" w:rsidRPr="00101C1C" w:rsidRDefault="00851E89" w:rsidP="00F241F7">
      <w:pPr>
        <w:jc w:val="both"/>
        <w:rPr>
          <w:lang w:val="hu-HU"/>
        </w:rPr>
      </w:pPr>
    </w:p>
    <w:p w14:paraId="5E0F3DD6" w14:textId="364ADAC0" w:rsidR="00851E89" w:rsidRPr="00101C1C" w:rsidRDefault="00851E89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70B6D303" wp14:editId="51EA376B">
                <wp:extent cx="5257800" cy="574040"/>
                <wp:effectExtent l="0" t="0" r="0" b="10160"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574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F753D" w14:textId="72FE8D91" w:rsidR="00A81461" w:rsidRPr="002754FC" w:rsidRDefault="00A81461" w:rsidP="00851E8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sorted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({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name1, name2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name1.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(name2.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4pt;height: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" fillcolor="#eeece1 [3214]" stroked="f">
                <v:path arrowok="t"/>
                <v:textbox inset="2mm,2mm,2mm,2mm">
                  <w:txbxContent>
                    <w:p w14:paraId="441F753D" w14:textId="72FE8D91" w:rsidR="00A81461" w:rsidRPr="002754FC" w:rsidRDefault="00A81461" w:rsidP="00851E8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sorted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({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name1, name2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name1.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(name2.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==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FE736E" w14:textId="77777777" w:rsidR="00851E89" w:rsidRPr="00101C1C" w:rsidRDefault="00851E89" w:rsidP="00F241F7">
      <w:pPr>
        <w:jc w:val="both"/>
        <w:rPr>
          <w:lang w:val="hu-HU"/>
        </w:rPr>
      </w:pPr>
    </w:p>
    <w:p w14:paraId="59E40C79" w14:textId="0205A02E" w:rsidR="00851E89" w:rsidRPr="00101C1C" w:rsidRDefault="00851E89" w:rsidP="00F241F7">
      <w:pPr>
        <w:jc w:val="both"/>
        <w:rPr>
          <w:lang w:val="hu-HU"/>
        </w:rPr>
      </w:pPr>
      <w:r w:rsidRPr="00101C1C">
        <w:rPr>
          <w:lang w:val="hu-HU"/>
        </w:rPr>
        <w:t>Sőt, valójában elég magát a rendező függvényt megadni, ekkor $ jelekkel hivatkozhatunk a paraméterekre!</w:t>
      </w:r>
    </w:p>
    <w:p w14:paraId="4042218B" w14:textId="77777777" w:rsidR="00851E89" w:rsidRPr="00101C1C" w:rsidRDefault="00851E89" w:rsidP="00F241F7">
      <w:pPr>
        <w:jc w:val="both"/>
        <w:rPr>
          <w:lang w:val="hu-HU"/>
        </w:rPr>
      </w:pPr>
    </w:p>
    <w:p w14:paraId="6F9F1F45" w14:textId="46F37A21" w:rsidR="00851E89" w:rsidRPr="00101C1C" w:rsidRDefault="00851E89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05A11AE9" wp14:editId="1C6DA738">
                <wp:extent cx="5257800" cy="434192"/>
                <wp:effectExtent l="0" t="0" r="0" b="0"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434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2B35" w14:textId="5E12BFC7" w:rsidR="00A81461" w:rsidRPr="000E7412" w:rsidRDefault="00A81461" w:rsidP="00DE7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sorted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({ $0.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($1.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14:paraId="270C294D" w14:textId="77777777" w:rsidR="00A81461" w:rsidRPr="002754FC" w:rsidRDefault="00A81461" w:rsidP="00851E8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14pt;height: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" fillcolor="#eeece1 [3214]" stroked="f">
                <v:path arrowok="t"/>
                <v:textbox inset="2mm,2mm,2mm,2mm">
                  <w:txbxContent>
                    <w:p w14:paraId="0BE12B35" w14:textId="5E12BFC7" w:rsidR="00A81461" w:rsidRPr="000E7412" w:rsidRDefault="00A81461" w:rsidP="00DE7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sorted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({ $0.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($1.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==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})</w:t>
                      </w:r>
                    </w:p>
                    <w:p w14:paraId="270C294D" w14:textId="77777777" w:rsidR="00A81461" w:rsidRPr="002754FC" w:rsidRDefault="00A81461" w:rsidP="00851E8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44C3B9" w14:textId="77777777" w:rsidR="00851E89" w:rsidRPr="00101C1C" w:rsidRDefault="00851E89" w:rsidP="00F241F7">
      <w:pPr>
        <w:jc w:val="both"/>
        <w:rPr>
          <w:lang w:val="hu-HU"/>
        </w:rPr>
      </w:pPr>
    </w:p>
    <w:p w14:paraId="440EB8B9" w14:textId="10542012" w:rsidR="00DE7691" w:rsidRPr="00101C1C" w:rsidRDefault="00DE7691" w:rsidP="00F241F7">
      <w:pPr>
        <w:jc w:val="both"/>
        <w:rPr>
          <w:lang w:val="hu-HU"/>
        </w:rPr>
      </w:pPr>
      <w:r w:rsidRPr="00101C1C">
        <w:rPr>
          <w:lang w:val="hu-HU"/>
        </w:rPr>
        <w:t>Jó lenne, ha visszaa</w:t>
      </w:r>
      <w:r w:rsidR="00C07C8C">
        <w:rPr>
          <w:lang w:val="hu-HU"/>
        </w:rPr>
        <w:t>d</w:t>
      </w:r>
      <w:r w:rsidRPr="00101C1C">
        <w:rPr>
          <w:lang w:val="hu-HU"/>
        </w:rPr>
        <w:t>ná a NamesManager, hogy pontosan ma milyen névnap van és ezt jelezni tudnánk a felhasználónak. Ha feltesszük, hogy minden nap csak egy névnap van, akkor pl. szűrjük le a tömböt a mai napra és ennek a tömbnek az egyetlen elemét adjuk vissza!</w:t>
      </w:r>
    </w:p>
    <w:p w14:paraId="6D7EF544" w14:textId="77777777" w:rsidR="00DE7691" w:rsidRPr="00101C1C" w:rsidRDefault="00DE7691" w:rsidP="00F241F7">
      <w:pPr>
        <w:jc w:val="both"/>
        <w:rPr>
          <w:lang w:val="hu-HU"/>
        </w:rPr>
      </w:pPr>
    </w:p>
    <w:commentRangeStart w:id="17"/>
    <w:p w14:paraId="60FB123B" w14:textId="1E33AD11" w:rsidR="00DE7691" w:rsidRPr="00101C1C" w:rsidRDefault="005965CA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6699754E" wp14:editId="594A3060">
                <wp:extent cx="5257800" cy="3478107"/>
                <wp:effectExtent l="0" t="0" r="0" b="1905"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34781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D959" w14:textId="77777777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todaysName() -&gt;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0EC107D" w14:textId="2A89DF6D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todayNames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filter</w:t>
                            </w:r>
                            <w:r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B414720" w14:textId="77777777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2528DE9" w14:textId="064D13DF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now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41B0413" w14:textId="55FFF920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calendar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NSCalendar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(calendarIdentifier: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NSCalendarIdentifierGregorian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784456" w14:textId="78E86CFA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dateComponents = calendar?.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components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ins w:id="18" w:author="Tibor Kantor" w:date="2015-12-09T10:42:00Z">
                              <w:r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t>[</w:t>
                              </w:r>
                            </w:ins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del w:id="19" w:author="Tibor Kantor" w:date="2015-12-09T10:42:00Z">
                              <w:r w:rsidRPr="000E7412" w:rsidDel="00E11F90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CalendarUnit</w:delText>
                              </w:r>
                            </w:del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Year </w:t>
                            </w:r>
                            <w:del w:id="20" w:author="Tibor Kantor" w:date="2015-12-09T10:42:00Z">
                              <w:r w:rsidRPr="000E7412" w:rsidDel="00E11F90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 xml:space="preserve">| </w:delText>
                              </w:r>
                            </w:del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del w:id="21" w:author="Tibor Kantor" w:date="2015-12-09T10:42:00Z">
                              <w:r w:rsidRPr="000E7412" w:rsidDel="00E11F90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CalendarUnit</w:delText>
                              </w:r>
                            </w:del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Mont</w:t>
                            </w:r>
                            <w:ins w:id="22" w:author="Tibor Kantor" w:date="2015-12-09T10:42:00Z">
                              <w:r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t>h, .Day]</w:t>
                              </w:r>
                            </w:ins>
                            <w:del w:id="23" w:author="Tibor Kantor" w:date="2015-12-09T10:42:00Z">
                              <w:r w:rsidRPr="000E7412" w:rsidDel="00E11F90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delText>h | .CalendarUnitDay</w:delText>
                              </w:r>
                            </w:del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fromDate: now)</w:t>
                            </w:r>
                          </w:p>
                          <w:p w14:paraId="5FE285C3" w14:textId="55C6E50F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dateComponents!.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hour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032609C" w14:textId="4A4E4D96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calendar?.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timeZone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NSTimeZone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(name: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"GMT"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)!</w:t>
                            </w:r>
                          </w:p>
                          <w:p w14:paraId="77B1012F" w14:textId="390344DD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today0AM = calendar?.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dateFromComponents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(dateComponents!)</w:t>
                            </w:r>
                          </w:p>
                          <w:p w14:paraId="5C8750F9" w14:textId="4D75B62A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currentDay = dateComponents?.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day</w:t>
                            </w:r>
                          </w:p>
                          <w:p w14:paraId="4E3A45AF" w14:textId="37DA47F8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dateComponents!.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day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currentDay!+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C9033A0" w14:textId="4C07BF59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today24AM = calendar?.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dateFromComponents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(dateComponents!)</w:t>
                            </w:r>
                          </w:p>
                          <w:p w14:paraId="33194DED" w14:textId="77777777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CCF5DE7" w14:textId="60449365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$0.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(today24AM!) ==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&amp;&amp; today0AM!.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compare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($0.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==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NSComparisonResult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OrderedAscending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A525AD4" w14:textId="41D77045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4737737" w14:textId="00FAD419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CB17105" w14:textId="77777777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E497FFF" w14:textId="31A76C12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34C00F70" w14:textId="7EE9AFB9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14:paraId="471CFF33" w14:textId="77777777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950DB73" w14:textId="7C66DA72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todayNames[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   </w:t>
                            </w:r>
                          </w:p>
                          <w:p w14:paraId="7F414686" w14:textId="2DFFC2D0" w:rsidR="00A81461" w:rsidRPr="000E7412" w:rsidRDefault="00A81461" w:rsidP="005965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14pt;height:27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" fillcolor="#eeece1 [3214]" stroked="f">
                <v:path arrowok="t"/>
                <v:textbox inset="2mm,2mm,2mm,2mm">
                  <w:txbxContent>
                    <w:p w14:paraId="3BB1D959" w14:textId="77777777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todaysName() -&gt;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0EC107D" w14:textId="2A89DF6D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todayNames =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filter</w:t>
                      </w:r>
                      <w:r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6B414720" w14:textId="77777777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2528DE9" w14:textId="064D13DF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now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741B0413" w14:textId="55FFF920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calendar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NSCalendar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(calendarIdentifier: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NSCalendarIdentifierGregorian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B784456" w14:textId="78E86CFA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dateComponents = calendar?.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components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ins w:id="34" w:author="Tibor Kantor" w:date="2015-12-09T10:42:00Z">
                        <w:r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t>[</w:t>
                        </w:r>
                      </w:ins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del w:id="35" w:author="Tibor Kantor" w:date="2015-12-09T10:42:00Z">
                        <w:r w:rsidRPr="000E7412" w:rsidDel="00E11F90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CalendarUnit</w:delText>
                        </w:r>
                      </w:del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Year </w:t>
                      </w:r>
                      <w:del w:id="36" w:author="Tibor Kantor" w:date="2015-12-09T10:42:00Z">
                        <w:r w:rsidRPr="000E7412" w:rsidDel="00E11F90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 xml:space="preserve">| </w:delText>
                        </w:r>
                      </w:del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del w:id="37" w:author="Tibor Kantor" w:date="2015-12-09T10:42:00Z">
                        <w:r w:rsidRPr="000E7412" w:rsidDel="00E11F90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CalendarUnit</w:delText>
                        </w:r>
                      </w:del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Mont</w:t>
                      </w:r>
                      <w:ins w:id="38" w:author="Tibor Kantor" w:date="2015-12-09T10:42:00Z">
                        <w:r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t>h, .Day]</w:t>
                        </w:r>
                      </w:ins>
                      <w:del w:id="39" w:author="Tibor Kantor" w:date="2015-12-09T10:42:00Z">
                        <w:r w:rsidRPr="000E7412" w:rsidDel="00E11F90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</w:rPr>
                          <w:delText>h | .CalendarUnitDay</w:delText>
                        </w:r>
                      </w:del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fromDate: now)</w:t>
                      </w:r>
                    </w:p>
                    <w:p w14:paraId="5FE285C3" w14:textId="55C6E50F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dateComponents!.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hour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  <w:p w14:paraId="1032609C" w14:textId="4A4E4D96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calendar?.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timeZone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NSTimeZone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(name: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"GMT"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)!</w:t>
                      </w:r>
                    </w:p>
                    <w:p w14:paraId="77B1012F" w14:textId="390344DD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today0AM = calendar?.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dateFromComponents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(dateComponents!)</w:t>
                      </w:r>
                    </w:p>
                    <w:p w14:paraId="5C8750F9" w14:textId="4D75B62A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currentDay = dateComponents?.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day</w:t>
                      </w:r>
                    </w:p>
                    <w:p w14:paraId="4E3A45AF" w14:textId="37DA47F8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dateComponents!.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day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currentDay!+</w:t>
                      </w:r>
                      <w:r w:rsidRPr="000E741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</w:p>
                    <w:p w14:paraId="2C9033A0" w14:textId="4C07BF59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today24AM = calendar?.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dateFromComponents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(dateComponents!)</w:t>
                      </w:r>
                    </w:p>
                    <w:p w14:paraId="33194DED" w14:textId="77777777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CCF5DE7" w14:textId="60449365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$0.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(today24AM!) ==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&amp;&amp; today0AM!.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compare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($0.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==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NSComparisonResult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OrderedAscending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A525AD4" w14:textId="41D77045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</w:p>
                    <w:p w14:paraId="74737737" w14:textId="00FAD419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CB17105" w14:textId="77777777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E497FFF" w14:textId="31A76C12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  <w:p w14:paraId="34C00F70" w14:textId="7EE9AFB9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}</w:t>
                      </w:r>
                    </w:p>
                    <w:p w14:paraId="471CFF33" w14:textId="77777777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950DB73" w14:textId="7C66DA72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todayNames[</w:t>
                      </w:r>
                      <w:r w:rsidRPr="000E741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   </w:t>
                      </w:r>
                    </w:p>
                    <w:p w14:paraId="7F414686" w14:textId="2DFFC2D0" w:rsidR="00A81461" w:rsidRPr="000E7412" w:rsidRDefault="00A81461" w:rsidP="005965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7"/>
      <w:r w:rsidRPr="00101C1C">
        <w:rPr>
          <w:rStyle w:val="CommentReference"/>
          <w:lang w:val="hu-HU"/>
        </w:rPr>
        <w:commentReference w:id="17"/>
      </w:r>
    </w:p>
    <w:p w14:paraId="713A9CB2" w14:textId="588674A3" w:rsidR="000E7412" w:rsidRPr="00101C1C" w:rsidRDefault="000E7412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39357791" wp14:editId="5338D429">
                <wp:extent cx="5257800" cy="1122892"/>
                <wp:effectExtent l="0" t="0" r="25400" b="2794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702E1" w14:textId="6806D5D1" w:rsidR="00A81461" w:rsidRPr="00E47556" w:rsidRDefault="00A81461" w:rsidP="000E741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526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https://gist.github.com/DjCantor/2088d03ef8442ee02092#file-inames-todaysname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5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bChfY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K0mwoX2AgAA&#10;jQ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6A8702E1" w14:textId="6806D5D1" w:rsidR="00A81461" w:rsidRPr="00E47556" w:rsidRDefault="00A81461" w:rsidP="000E741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5261E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https://gist.github.com/DjCantor/2088d03ef8442ee02092#file-inames-todaysname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A4CF3" w14:textId="77777777" w:rsidR="000E7412" w:rsidRPr="00101C1C" w:rsidRDefault="000E7412" w:rsidP="00F241F7">
      <w:pPr>
        <w:jc w:val="both"/>
        <w:rPr>
          <w:lang w:val="hu-HU"/>
        </w:rPr>
      </w:pPr>
    </w:p>
    <w:p w14:paraId="05533671" w14:textId="342E59DF" w:rsidR="004B614D" w:rsidRPr="00101C1C" w:rsidRDefault="005965CA" w:rsidP="00F241F7">
      <w:pPr>
        <w:jc w:val="both"/>
        <w:rPr>
          <w:lang w:val="hu-HU"/>
        </w:rPr>
      </w:pPr>
      <w:r w:rsidRPr="00101C1C">
        <w:rPr>
          <w:lang w:val="hu-HU"/>
        </w:rPr>
        <w:t>Ennek megfelelően egészítsük ki a NamesViewController-t!</w:t>
      </w:r>
      <w:r w:rsidR="004B614D" w:rsidRPr="00101C1C">
        <w:rPr>
          <w:lang w:val="hu-HU"/>
        </w:rPr>
        <w:t xml:space="preserve"> Ehhez vegyük fel tagváltozónak a mai nevet todaysName néven, amit a viewDidLoad-ban inicializáljunk az iménti függvénnyel. A cella visszaadó függvényt meg módosítsuk, hogy  az adott sorban pl. legyen más a felirat:</w:t>
      </w:r>
    </w:p>
    <w:p w14:paraId="5FEB150B" w14:textId="77777777" w:rsidR="004B614D" w:rsidRPr="00101C1C" w:rsidRDefault="004B614D" w:rsidP="00F241F7">
      <w:pPr>
        <w:jc w:val="both"/>
        <w:rPr>
          <w:lang w:val="hu-HU"/>
        </w:rPr>
      </w:pPr>
    </w:p>
    <w:p w14:paraId="2F76A27C" w14:textId="09FCA708" w:rsidR="004B614D" w:rsidRPr="00101C1C" w:rsidRDefault="004B614D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3CA0A5D7" wp14:editId="7A06EAF7">
                <wp:extent cx="5257800" cy="1739900"/>
                <wp:effectExtent l="0" t="0" r="0" b="12700"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ACF47" w14:textId="77777777" w:rsidR="00A81461" w:rsidRPr="000E7412" w:rsidRDefault="00A81461" w:rsidP="004B614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todaysName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== name {</w:t>
                            </w:r>
                          </w:p>
                          <w:p w14:paraId="5F3EBF64" w14:textId="10D75209" w:rsidR="00A81461" w:rsidRPr="000E7412" w:rsidRDefault="00A81461" w:rsidP="004B614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cell.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detailTextLabel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textColor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greenColor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5414F0D" w14:textId="2F72D83F" w:rsidR="00A81461" w:rsidRPr="000E7412" w:rsidRDefault="00A81461" w:rsidP="004B614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cell.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textLabel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"MA!"</w:t>
                            </w:r>
                          </w:p>
                          <w:p w14:paraId="5E76D21C" w14:textId="63DEAC78" w:rsidR="00A81461" w:rsidRPr="000E7412" w:rsidRDefault="00A81461" w:rsidP="004B614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" fillcolor="#eeece1 [3214]" stroked="f">
                <v:path arrowok="t"/>
                <v:textbox style="mso-fit-shape-to-text:t" inset="2mm,2mm,2mm,2mm">
                  <w:txbxContent>
                    <w:p w14:paraId="638ACF47" w14:textId="77777777" w:rsidR="00A81461" w:rsidRPr="000E7412" w:rsidRDefault="00A81461" w:rsidP="004B614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todaysName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== name {</w:t>
                      </w:r>
                    </w:p>
                    <w:p w14:paraId="5F3EBF64" w14:textId="10D75209" w:rsidR="00A81461" w:rsidRPr="000E7412" w:rsidRDefault="00A81461" w:rsidP="004B614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detailTextLabel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textColor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greenColor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5414F0D" w14:textId="2F72D83F" w:rsidR="00A81461" w:rsidRPr="000E7412" w:rsidRDefault="00A81461" w:rsidP="004B614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textLabel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"MA!"</w:t>
                      </w:r>
                    </w:p>
                    <w:p w14:paraId="5E76D21C" w14:textId="63DEAC78" w:rsidR="00A81461" w:rsidRPr="000E7412" w:rsidRDefault="00A81461" w:rsidP="004B614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960BF0" w14:textId="41112B1A" w:rsidR="004B614D" w:rsidRPr="00101C1C" w:rsidRDefault="004B614D" w:rsidP="004B614D">
      <w:pPr>
        <w:pStyle w:val="Heading2"/>
        <w:rPr>
          <w:lang w:val="hu-HU"/>
        </w:rPr>
      </w:pPr>
      <w:r w:rsidRPr="00101C1C">
        <w:rPr>
          <w:lang w:val="hu-HU"/>
        </w:rPr>
        <w:t>Vizuális effektusok</w:t>
      </w:r>
    </w:p>
    <w:p w14:paraId="28F1031D" w14:textId="77777777" w:rsidR="004B614D" w:rsidRPr="00101C1C" w:rsidRDefault="004B614D" w:rsidP="004B614D">
      <w:pPr>
        <w:rPr>
          <w:lang w:val="hu-HU"/>
        </w:rPr>
      </w:pPr>
    </w:p>
    <w:p w14:paraId="4AAF6DCB" w14:textId="6485ECCB" w:rsidR="004B614D" w:rsidRPr="00101C1C" w:rsidRDefault="004B614D" w:rsidP="00F03C15">
      <w:pPr>
        <w:jc w:val="both"/>
        <w:rPr>
          <w:lang w:val="hu-HU"/>
        </w:rPr>
      </w:pPr>
      <w:r w:rsidRPr="00101C1C">
        <w:rPr>
          <w:lang w:val="hu-HU"/>
        </w:rPr>
        <w:t>Tegyünk be a Storyboard-ban egy VisualEffectView With Blur And Vibran</w:t>
      </w:r>
      <w:r w:rsidR="00412142" w:rsidRPr="00101C1C">
        <w:rPr>
          <w:lang w:val="hu-HU"/>
        </w:rPr>
        <w:t>cy</w:t>
      </w:r>
      <w:r w:rsidRPr="00101C1C">
        <w:rPr>
          <w:lang w:val="hu-HU"/>
        </w:rPr>
        <w:t>-t a táblázat</w:t>
      </w:r>
      <w:r w:rsidR="00412142" w:rsidRPr="00101C1C">
        <w:rPr>
          <w:lang w:val="hu-HU"/>
        </w:rPr>
        <w:t xml:space="preserve"> fölé a Document Outline-ban ügyelve a Z orderre, és hogy ne, hogy a táblázatba kerüljön!</w:t>
      </w:r>
    </w:p>
    <w:p w14:paraId="3A3BBAAC" w14:textId="77777777" w:rsidR="00412142" w:rsidRPr="00101C1C" w:rsidRDefault="00412142" w:rsidP="004B614D">
      <w:pPr>
        <w:rPr>
          <w:lang w:val="hu-HU"/>
        </w:rPr>
      </w:pPr>
    </w:p>
    <w:p w14:paraId="49580CBB" w14:textId="28A0C1E8" w:rsidR="00412142" w:rsidRPr="00101C1C" w:rsidRDefault="00412142" w:rsidP="004B614D">
      <w:pPr>
        <w:rPr>
          <w:lang w:val="hu-HU"/>
        </w:rPr>
      </w:pPr>
      <w:r w:rsidRPr="00101C1C">
        <w:rPr>
          <w:noProof/>
        </w:rPr>
        <w:drawing>
          <wp:inline distT="0" distB="0" distL="0" distR="0" wp14:anchorId="06D8E1CF" wp14:editId="4DB4B56C">
            <wp:extent cx="5264150" cy="2538095"/>
            <wp:effectExtent l="0" t="0" r="0" b="1905"/>
            <wp:docPr id="24" name="Picture 24" descr="Macintosh HD:Users:kantortibor:Desktop:Screen Shot 2015-05-13 at 22.1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ntortibor:Desktop:Screen Shot 2015-05-13 at 22.18.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CF94" w14:textId="77777777" w:rsidR="00412142" w:rsidRPr="00101C1C" w:rsidRDefault="00412142" w:rsidP="004B614D">
      <w:pPr>
        <w:rPr>
          <w:lang w:val="hu-HU"/>
        </w:rPr>
      </w:pPr>
    </w:p>
    <w:p w14:paraId="471B77A2" w14:textId="3F833221" w:rsidR="00CE1A11" w:rsidRPr="00101C1C" w:rsidRDefault="00CE1A11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Nézzük meg a berakott View hierarchiát! A legfelső nézet felel a </w:t>
      </w:r>
      <w:r w:rsidR="00C07C8C">
        <w:rPr>
          <w:lang w:val="hu-HU"/>
        </w:rPr>
        <w:t>„</w:t>
      </w:r>
      <w:r w:rsidRPr="00101C1C">
        <w:rPr>
          <w:lang w:val="hu-HU"/>
        </w:rPr>
        <w:t>blurözésért</w:t>
      </w:r>
      <w:r w:rsidR="00C07C8C">
        <w:rPr>
          <w:lang w:val="hu-HU"/>
        </w:rPr>
        <w:t>”</w:t>
      </w:r>
      <w:r w:rsidRPr="00101C1C">
        <w:rPr>
          <w:lang w:val="hu-HU"/>
        </w:rPr>
        <w:t>, az als</w:t>
      </w:r>
      <w:r w:rsidR="00C07C8C">
        <w:rPr>
          <w:lang w:val="hu-HU"/>
        </w:rPr>
        <w:t>ó</w:t>
      </w:r>
      <w:r w:rsidRPr="00101C1C">
        <w:rPr>
          <w:lang w:val="hu-HU"/>
        </w:rPr>
        <w:t xml:space="preserve"> pedig a rárakott UIControllok </w:t>
      </w:r>
      <w:r w:rsidR="00C07C8C">
        <w:rPr>
          <w:lang w:val="hu-HU"/>
        </w:rPr>
        <w:t>„</w:t>
      </w:r>
      <w:r w:rsidRPr="00101C1C">
        <w:rPr>
          <w:lang w:val="hu-HU"/>
        </w:rPr>
        <w:t>vibrálásáért</w:t>
      </w:r>
      <w:r w:rsidR="00C07C8C">
        <w:rPr>
          <w:lang w:val="hu-HU"/>
        </w:rPr>
        <w:t>”</w:t>
      </w:r>
      <w:r w:rsidRPr="00101C1C">
        <w:rPr>
          <w:lang w:val="hu-HU"/>
        </w:rPr>
        <w:t xml:space="preserve"> (kiemeléséért).</w:t>
      </w:r>
    </w:p>
    <w:p w14:paraId="03C958C6" w14:textId="77777777" w:rsidR="00CE1A11" w:rsidRPr="00101C1C" w:rsidRDefault="00CE1A11" w:rsidP="00F241F7">
      <w:pPr>
        <w:jc w:val="both"/>
        <w:rPr>
          <w:lang w:val="hu-HU"/>
        </w:rPr>
      </w:pPr>
    </w:p>
    <w:p w14:paraId="63A4F6B5" w14:textId="1AA7FE58" w:rsidR="004B614D" w:rsidRPr="00101C1C" w:rsidRDefault="00412142" w:rsidP="00F241F7">
      <w:pPr>
        <w:jc w:val="both"/>
        <w:rPr>
          <w:lang w:val="hu-HU"/>
        </w:rPr>
      </w:pPr>
      <w:r w:rsidRPr="00101C1C">
        <w:rPr>
          <w:lang w:val="hu-HU"/>
        </w:rPr>
        <w:t>Módosítsuk a kényszereit a szülő aljához és oldalához, a magassága pedig mindig legyen a szü</w:t>
      </w:r>
      <w:r w:rsidR="000E7412" w:rsidRPr="00101C1C">
        <w:rPr>
          <w:lang w:val="hu-HU"/>
        </w:rPr>
        <w:t xml:space="preserve">lő nézet magasságának </w:t>
      </w:r>
      <w:commentRangeStart w:id="24"/>
      <w:r w:rsidR="000E7412" w:rsidRPr="00101C1C">
        <w:rPr>
          <w:lang w:val="hu-HU"/>
        </w:rPr>
        <w:t>a negyede</w:t>
      </w:r>
      <w:commentRangeEnd w:id="24"/>
      <w:r w:rsidR="000E7412" w:rsidRPr="00101C1C">
        <w:rPr>
          <w:rStyle w:val="CommentReference"/>
          <w:lang w:val="hu-HU"/>
        </w:rPr>
        <w:commentReference w:id="24"/>
      </w:r>
      <w:r w:rsidR="000E7412" w:rsidRPr="00101C1C">
        <w:rPr>
          <w:lang w:val="hu-HU"/>
        </w:rPr>
        <w:t>!</w:t>
      </w:r>
    </w:p>
    <w:p w14:paraId="495ADFDF" w14:textId="77777777" w:rsidR="00412142" w:rsidRPr="00101C1C" w:rsidRDefault="00412142" w:rsidP="00F241F7">
      <w:pPr>
        <w:jc w:val="both"/>
        <w:rPr>
          <w:lang w:val="hu-HU"/>
        </w:rPr>
      </w:pPr>
    </w:p>
    <w:p w14:paraId="3E4B39FD" w14:textId="349B1051" w:rsidR="00412142" w:rsidRPr="00101C1C" w:rsidRDefault="00412142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7FBF6343" wp14:editId="6F97FB92">
            <wp:extent cx="5273040" cy="3700145"/>
            <wp:effectExtent l="0" t="0" r="10160" b="8255"/>
            <wp:docPr id="25" name="Picture 25" descr="Macintosh HD:Users:kantortibor:Desktop:Screen Shot 2015-05-13 at 22.2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ntortibor:Desktop:Screen Shot 2015-05-13 at 22.21.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511F" w14:textId="77777777" w:rsidR="005965CA" w:rsidRPr="00101C1C" w:rsidRDefault="005965CA" w:rsidP="00F241F7">
      <w:pPr>
        <w:jc w:val="both"/>
        <w:rPr>
          <w:lang w:val="hu-HU"/>
        </w:rPr>
      </w:pPr>
    </w:p>
    <w:p w14:paraId="15B58C9B" w14:textId="3B2D94BC" w:rsidR="008A450F" w:rsidRPr="00101C1C" w:rsidRDefault="008A450F" w:rsidP="00F241F7">
      <w:pPr>
        <w:jc w:val="both"/>
        <w:rPr>
          <w:lang w:val="hu-HU"/>
        </w:rPr>
      </w:pPr>
      <w:r w:rsidRPr="00101C1C">
        <w:rPr>
          <w:lang w:val="hu-HU"/>
        </w:rPr>
        <w:t>Próbáljuk ki az alkalmazást, célszerű</w:t>
      </w:r>
      <w:r w:rsidR="000E7412" w:rsidRPr="00101C1C">
        <w:rPr>
          <w:lang w:val="hu-HU"/>
        </w:rPr>
        <w:t xml:space="preserve"> kisebb kijelzőn!</w:t>
      </w:r>
      <w:r w:rsidRPr="00101C1C">
        <w:rPr>
          <w:lang w:val="hu-HU"/>
        </w:rPr>
        <w:t xml:space="preserve"> </w:t>
      </w:r>
    </w:p>
    <w:p w14:paraId="6E80B0EE" w14:textId="77777777" w:rsidR="008A450F" w:rsidRPr="00101C1C" w:rsidRDefault="008A450F" w:rsidP="00F241F7">
      <w:pPr>
        <w:jc w:val="both"/>
        <w:rPr>
          <w:lang w:val="hu-HU"/>
        </w:rPr>
      </w:pPr>
    </w:p>
    <w:p w14:paraId="5A1088AE" w14:textId="23E31877" w:rsidR="008A450F" w:rsidRPr="00101C1C" w:rsidRDefault="008A450F" w:rsidP="00F241F7">
      <w:pPr>
        <w:jc w:val="both"/>
        <w:rPr>
          <w:lang w:val="hu-HU"/>
        </w:rPr>
      </w:pPr>
      <w:r w:rsidRPr="00101C1C">
        <w:rPr>
          <w:lang w:val="hu-HU"/>
        </w:rPr>
        <w:t>Hogy jobban lássuk a működést érdemes megnövelni a cella méretet:</w:t>
      </w:r>
    </w:p>
    <w:p w14:paraId="47585C8B" w14:textId="77777777" w:rsidR="008A450F" w:rsidRPr="00101C1C" w:rsidRDefault="008A450F" w:rsidP="00F241F7">
      <w:pPr>
        <w:jc w:val="both"/>
        <w:rPr>
          <w:lang w:val="hu-HU"/>
        </w:rPr>
      </w:pPr>
    </w:p>
    <w:p w14:paraId="375246A1" w14:textId="6627577C" w:rsidR="008A450F" w:rsidRPr="00101C1C" w:rsidRDefault="008A450F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0E540E63" wp14:editId="49B89360">
                <wp:extent cx="5257800" cy="1739900"/>
                <wp:effectExtent l="0" t="0" r="0" b="12700"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78AF" w14:textId="228F004E" w:rsidR="00A81461" w:rsidRPr="00F03C15" w:rsidRDefault="00A81461" w:rsidP="008A450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03C1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heightForRowAtIndexPath indexPath: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A0E9169" w14:textId="708B71A6" w:rsidR="00A81461" w:rsidRPr="00F03C15" w:rsidRDefault="00A81461" w:rsidP="008A450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3C1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  <w:p w14:paraId="5D5D6208" w14:textId="3093E963" w:rsidR="00A81461" w:rsidRPr="00C07C8C" w:rsidRDefault="00A81461" w:rsidP="008A450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03C1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" fillcolor="#eeece1 [3214]" stroked="f">
                <v:path arrowok="t"/>
                <v:textbox style="mso-fit-shape-to-text:t" inset="2mm,2mm,2mm,2mm">
                  <w:txbxContent>
                    <w:p w14:paraId="39DC78AF" w14:textId="228F004E" w:rsidR="00A81461" w:rsidRPr="00F03C15" w:rsidRDefault="00A81461" w:rsidP="008A450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03C1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F03C1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heightForRowAtIndexPath indexPath: </w:t>
                      </w:r>
                      <w:r w:rsidRPr="00F03C1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F03C1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A0E9169" w14:textId="708B71A6" w:rsidR="00A81461" w:rsidRPr="00F03C15" w:rsidRDefault="00A81461" w:rsidP="008A450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03C1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03C1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88</w:t>
                      </w:r>
                    </w:p>
                    <w:p w14:paraId="5D5D6208" w14:textId="3093E963" w:rsidR="00A81461" w:rsidRPr="00C07C8C" w:rsidRDefault="00A81461" w:rsidP="008A450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03C1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DFC1EA" w14:textId="77777777" w:rsidR="008A450F" w:rsidRPr="00101C1C" w:rsidRDefault="008A450F" w:rsidP="00F241F7">
      <w:pPr>
        <w:jc w:val="both"/>
        <w:rPr>
          <w:lang w:val="hu-HU"/>
        </w:rPr>
      </w:pPr>
    </w:p>
    <w:p w14:paraId="3BCDCC11" w14:textId="7B606260" w:rsidR="00412142" w:rsidRPr="00101C1C" w:rsidRDefault="00412142" w:rsidP="00F241F7">
      <w:pPr>
        <w:jc w:val="both"/>
        <w:rPr>
          <w:lang w:val="hu-HU"/>
        </w:rPr>
      </w:pPr>
      <w:r w:rsidRPr="00101C1C">
        <w:rPr>
          <w:lang w:val="hu-HU"/>
        </w:rPr>
        <w:t>Tegyünk be egy labelt a</w:t>
      </w:r>
      <w:r w:rsidR="008A450F" w:rsidRPr="00101C1C">
        <w:rPr>
          <w:lang w:val="hu-HU"/>
        </w:rPr>
        <w:t>z</w:t>
      </w:r>
      <w:r w:rsidRPr="00101C1C">
        <w:rPr>
          <w:lang w:val="hu-HU"/>
        </w:rPr>
        <w:t xml:space="preserve"> </w:t>
      </w:r>
      <w:r w:rsidR="008A450F" w:rsidRPr="00101C1C">
        <w:rPr>
          <w:lang w:val="hu-HU"/>
        </w:rPr>
        <w:t>effek</w:t>
      </w:r>
      <w:r w:rsidRPr="00101C1C">
        <w:rPr>
          <w:lang w:val="hu-HU"/>
        </w:rPr>
        <w:t>t</w:t>
      </w:r>
      <w:r w:rsidR="008A450F" w:rsidRPr="00101C1C">
        <w:rPr>
          <w:lang w:val="hu-HU"/>
        </w:rPr>
        <w:t xml:space="preserve"> nézet közepére a következő következő kényszerekkel:</w:t>
      </w:r>
    </w:p>
    <w:p w14:paraId="23618668" w14:textId="77777777" w:rsidR="008A450F" w:rsidRPr="00101C1C" w:rsidRDefault="008A450F" w:rsidP="00F241F7">
      <w:pPr>
        <w:jc w:val="both"/>
        <w:rPr>
          <w:lang w:val="hu-HU"/>
        </w:rPr>
      </w:pPr>
    </w:p>
    <w:p w14:paraId="68D02F5A" w14:textId="3DFF66D6" w:rsidR="008A450F" w:rsidRPr="00101C1C" w:rsidRDefault="008A450F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24DDEC2C" wp14:editId="4F2FD8D7">
            <wp:extent cx="2082575" cy="788842"/>
            <wp:effectExtent l="0" t="0" r="635" b="0"/>
            <wp:docPr id="26" name="Picture 26" descr="Macintosh HD:Users:kantortibor:Desktop:Screen Shot 2015-05-13 at 22.3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ntortibor:Desktop:Screen Shot 2015-05-13 at 22.31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575" cy="78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0C0D" w14:textId="77777777" w:rsidR="00CE1A11" w:rsidRPr="00101C1C" w:rsidRDefault="00CE1A11" w:rsidP="00F241F7">
      <w:pPr>
        <w:jc w:val="both"/>
        <w:rPr>
          <w:lang w:val="hu-HU"/>
        </w:rPr>
      </w:pPr>
    </w:p>
    <w:p w14:paraId="3F584EC7" w14:textId="0ACFA020" w:rsidR="00CE1A11" w:rsidRPr="00101C1C" w:rsidRDefault="00CE1A11" w:rsidP="00F241F7">
      <w:pPr>
        <w:jc w:val="both"/>
        <w:rPr>
          <w:lang w:val="hu-HU"/>
        </w:rPr>
      </w:pPr>
      <w:r w:rsidRPr="00101C1C">
        <w:rPr>
          <w:lang w:val="hu-HU"/>
        </w:rPr>
        <w:t>A labelen alkalmazzuk a következő beállításokat (Helvetica Ne</w:t>
      </w:r>
      <w:r w:rsidR="000E7412" w:rsidRPr="00101C1C">
        <w:rPr>
          <w:lang w:val="hu-HU"/>
        </w:rPr>
        <w:t>ue Thin Itallic 19</w:t>
      </w:r>
      <w:r w:rsidRPr="00101C1C">
        <w:rPr>
          <w:lang w:val="hu-HU"/>
        </w:rPr>
        <w:t>, Lines: 0, Line Breaks 0</w:t>
      </w:r>
      <w:r w:rsidR="004C1220" w:rsidRPr="00101C1C">
        <w:rPr>
          <w:lang w:val="hu-HU"/>
        </w:rPr>
        <w:t>, felirate: Válas</w:t>
      </w:r>
      <w:ins w:id="25" w:author="Tibor Kantor" w:date="2015-12-09T11:12:00Z">
        <w:r w:rsidR="002E2C66">
          <w:rPr>
            <w:lang w:val="hu-HU"/>
          </w:rPr>
          <w:t>sz</w:t>
        </w:r>
      </w:ins>
      <w:del w:id="26" w:author="Tibor Kantor" w:date="2015-12-09T11:12:00Z">
        <w:r w:rsidR="004C1220" w:rsidRPr="00101C1C" w:rsidDel="002E2C66">
          <w:rPr>
            <w:lang w:val="hu-HU"/>
          </w:rPr>
          <w:delText>sz</w:delText>
        </w:r>
        <w:r w:rsidR="00C07C8C" w:rsidDel="002E2C66">
          <w:rPr>
            <w:lang w:val="hu-HU"/>
          </w:rPr>
          <w:delText>unk</w:delText>
        </w:r>
      </w:del>
      <w:r w:rsidR="004C1220" w:rsidRPr="00101C1C">
        <w:rPr>
          <w:lang w:val="hu-HU"/>
        </w:rPr>
        <w:t xml:space="preserve"> egy nevet!</w:t>
      </w:r>
    </w:p>
    <w:p w14:paraId="1D624C58" w14:textId="77777777" w:rsidR="00CE1A11" w:rsidRPr="00101C1C" w:rsidRDefault="00CE1A11" w:rsidP="00F241F7">
      <w:pPr>
        <w:jc w:val="both"/>
        <w:rPr>
          <w:lang w:val="hu-HU"/>
        </w:rPr>
      </w:pPr>
    </w:p>
    <w:p w14:paraId="39D2EC07" w14:textId="30BE665B" w:rsidR="00CE1A11" w:rsidRPr="00101C1C" w:rsidRDefault="004C1220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4BC7D048" wp14:editId="1CF18566">
            <wp:extent cx="1955016" cy="1903000"/>
            <wp:effectExtent l="0" t="0" r="1270" b="2540"/>
            <wp:docPr id="30" name="Picture 30" descr="Macintosh HD:Users:kantortibor:Desktop:Screen Shot 2015-05-13 at 22.5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ntortibor:Desktop:Screen Shot 2015-05-13 at 22.51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16" cy="19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4DD3" w14:textId="77777777" w:rsidR="00CE1A11" w:rsidRPr="00101C1C" w:rsidRDefault="00CE1A11" w:rsidP="00F241F7">
      <w:pPr>
        <w:jc w:val="both"/>
        <w:rPr>
          <w:lang w:val="hu-HU"/>
        </w:rPr>
      </w:pPr>
    </w:p>
    <w:p w14:paraId="3BAAEAF2" w14:textId="2387B8F0" w:rsidR="008A450F" w:rsidRDefault="008A450F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Vegyünk fel egy descriptionLabel nevű outletet, majd valósítsuk meg a didSelectRowAtIndexPath függvényt: </w:t>
      </w:r>
    </w:p>
    <w:p w14:paraId="0F84729C" w14:textId="77777777" w:rsidR="000D213A" w:rsidRDefault="000D213A" w:rsidP="00F241F7">
      <w:pPr>
        <w:jc w:val="both"/>
        <w:rPr>
          <w:lang w:val="hu-HU"/>
        </w:rPr>
      </w:pPr>
    </w:p>
    <w:p w14:paraId="0CD3182C" w14:textId="45DA701E" w:rsidR="00CE1A11" w:rsidRPr="00101C1C" w:rsidRDefault="000D213A" w:rsidP="00F241F7">
      <w:pPr>
        <w:jc w:val="both"/>
        <w:rPr>
          <w:lang w:val="hu-HU"/>
        </w:rPr>
      </w:pPr>
      <w:r w:rsidRPr="00413259">
        <w:rPr>
          <w:noProof/>
        </w:rPr>
        <mc:AlternateContent>
          <mc:Choice Requires="wps">
            <w:drawing>
              <wp:inline distT="0" distB="0" distL="0" distR="0" wp14:anchorId="2749773D" wp14:editId="4870345A">
                <wp:extent cx="5257800" cy="1122892"/>
                <wp:effectExtent l="0" t="0" r="0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B884B" w14:textId="77777777" w:rsidR="00A81461" w:rsidRPr="000E7412" w:rsidRDefault="00A81461" w:rsidP="000D213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didSelectRowAtIndexPath indexPath: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CD872F2" w14:textId="77777777" w:rsidR="00A81461" w:rsidRPr="000E7412" w:rsidRDefault="00A81461" w:rsidP="000D213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6BE959D" w14:textId="77777777" w:rsidR="00A81461" w:rsidRPr="000E7412" w:rsidRDefault="00A81461" w:rsidP="000D213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name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[indexPath.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87E90DC" w14:textId="77777777" w:rsidR="00A81461" w:rsidRPr="000E7412" w:rsidRDefault="00A81461" w:rsidP="000D213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descriptionLabel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"Jelentése: 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(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name.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meaning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)\nEredete: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(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name.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origin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)"</w:t>
                            </w:r>
                          </w:p>
                          <w:p w14:paraId="5A88262E" w14:textId="77777777" w:rsidR="00A81461" w:rsidRPr="000E7412" w:rsidRDefault="00A81461" w:rsidP="000D213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E87DB16" w14:textId="6EFFB74D" w:rsidR="00A81461" w:rsidRPr="00D233A1" w:rsidRDefault="00A81461" w:rsidP="000D213A">
                            <w:pPr>
                              <w:jc w:val="both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MkCXNzdAgAAPw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4EEB884B" w14:textId="77777777" w:rsidR="00A81461" w:rsidRPr="000E7412" w:rsidRDefault="00A81461" w:rsidP="000D213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didSelectRowAtIndexPath indexPath: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CD872F2" w14:textId="77777777" w:rsidR="00A81461" w:rsidRPr="000E7412" w:rsidRDefault="00A81461" w:rsidP="000D213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6BE959D" w14:textId="77777777" w:rsidR="00A81461" w:rsidRPr="000E7412" w:rsidRDefault="00A81461" w:rsidP="000D213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name =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[indexPath.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687E90DC" w14:textId="77777777" w:rsidR="00A81461" w:rsidRPr="000E7412" w:rsidRDefault="00A81461" w:rsidP="000D213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descriptionLabel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"Jelentése: 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(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name.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meaning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)\nEredete: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(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name.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origin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)"</w:t>
                      </w:r>
                    </w:p>
                    <w:p w14:paraId="5A88262E" w14:textId="77777777" w:rsidR="00A81461" w:rsidRPr="000E7412" w:rsidRDefault="00A81461" w:rsidP="000D213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E87DB16" w14:textId="6EFFB74D" w:rsidR="00A81461" w:rsidRPr="00D233A1" w:rsidRDefault="00A81461" w:rsidP="000D213A">
                      <w:pPr>
                        <w:jc w:val="both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A65CF" w14:textId="77777777" w:rsidR="008A450F" w:rsidRPr="00101C1C" w:rsidRDefault="008A450F" w:rsidP="00F241F7">
      <w:pPr>
        <w:jc w:val="both"/>
        <w:rPr>
          <w:lang w:val="hu-HU"/>
        </w:rPr>
      </w:pPr>
    </w:p>
    <w:p w14:paraId="582A9E07" w14:textId="14027C69" w:rsidR="004C1220" w:rsidRPr="00101C1C" w:rsidRDefault="004C1220" w:rsidP="00F241F7">
      <w:pPr>
        <w:jc w:val="both"/>
        <w:rPr>
          <w:lang w:val="hu-HU"/>
        </w:rPr>
      </w:pPr>
      <w:r w:rsidRPr="00101C1C">
        <w:rPr>
          <w:lang w:val="hu-HU"/>
        </w:rPr>
        <w:t>Koncentráljunk a labelre és próbáljuk ki az alkalmazást. Érdemes úgy is kipróbálni, hogy a belső Visual Effect View-n kikapcsoljuk a Vibrancy-t!</w:t>
      </w:r>
    </w:p>
    <w:p w14:paraId="39EB3A02" w14:textId="4A46D8E9" w:rsidR="004C1220" w:rsidRPr="00101C1C" w:rsidRDefault="004C1220" w:rsidP="004C1220">
      <w:pPr>
        <w:pStyle w:val="Heading2"/>
        <w:rPr>
          <w:lang w:val="hu-HU"/>
        </w:rPr>
      </w:pPr>
      <w:r w:rsidRPr="00101C1C">
        <w:rPr>
          <w:lang w:val="hu-HU"/>
        </w:rPr>
        <w:t>Lokális értesítés</w:t>
      </w:r>
    </w:p>
    <w:p w14:paraId="1DBFE746" w14:textId="77777777" w:rsidR="00CE1A11" w:rsidRPr="00101C1C" w:rsidRDefault="00CE1A11" w:rsidP="00F241F7">
      <w:pPr>
        <w:jc w:val="both"/>
        <w:rPr>
          <w:lang w:val="hu-HU"/>
        </w:rPr>
      </w:pPr>
    </w:p>
    <w:p w14:paraId="1AFC3F1C" w14:textId="23A325A0" w:rsidR="004C1220" w:rsidRPr="00101C1C" w:rsidRDefault="004C1220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Tegyünk be egy gombot a label alá középre, aminek a felirata legyen </w:t>
      </w:r>
      <w:r w:rsidR="00FD1B31">
        <w:rPr>
          <w:lang w:val="hu-HU"/>
        </w:rPr>
        <w:t>„</w:t>
      </w:r>
      <w:r w:rsidRPr="00101C1C">
        <w:rPr>
          <w:lang w:val="hu-HU"/>
        </w:rPr>
        <w:t>Értesíts!</w:t>
      </w:r>
      <w:r w:rsidR="00FD1B31">
        <w:rPr>
          <w:lang w:val="hu-HU"/>
        </w:rPr>
        <w:t>”</w:t>
      </w:r>
      <w:r w:rsidRPr="00101C1C">
        <w:rPr>
          <w:lang w:val="hu-HU"/>
        </w:rPr>
        <w:t xml:space="preserve"> és adjuk, meg, hogy mindig 20 egységre legyen </w:t>
      </w:r>
      <w:r w:rsidR="0083771E">
        <w:rPr>
          <w:lang w:val="hu-HU"/>
        </w:rPr>
        <w:t>a nézet aljától</w:t>
      </w:r>
      <w:r w:rsidRPr="00101C1C">
        <w:rPr>
          <w:lang w:val="hu-HU"/>
        </w:rPr>
        <w:t>!</w:t>
      </w:r>
    </w:p>
    <w:p w14:paraId="6AD4EE5E" w14:textId="77777777" w:rsidR="004C1220" w:rsidRPr="00101C1C" w:rsidRDefault="004C1220" w:rsidP="00F241F7">
      <w:pPr>
        <w:jc w:val="both"/>
        <w:rPr>
          <w:lang w:val="hu-HU"/>
        </w:rPr>
      </w:pPr>
    </w:p>
    <w:p w14:paraId="05C980E4" w14:textId="3EC8A802" w:rsidR="004C1220" w:rsidRPr="00101C1C" w:rsidRDefault="004C1220" w:rsidP="00F241F7">
      <w:pPr>
        <w:jc w:val="both"/>
        <w:rPr>
          <w:lang w:val="hu-HU"/>
        </w:rPr>
      </w:pPr>
      <w:r w:rsidRPr="00101C1C">
        <w:rPr>
          <w:lang w:val="hu-HU"/>
        </w:rPr>
        <w:t>Ahhoz, hogy értesíteni tudjuk a felhasználót, engedélyt kell kérnünk. Egészítsük ki az ApplicationDidFinishWithOptions:</w:t>
      </w:r>
    </w:p>
    <w:p w14:paraId="1E625E4E" w14:textId="77777777" w:rsidR="004C1220" w:rsidRPr="00101C1C" w:rsidRDefault="004C1220" w:rsidP="00F241F7">
      <w:pPr>
        <w:jc w:val="both"/>
        <w:rPr>
          <w:lang w:val="hu-HU"/>
        </w:rPr>
      </w:pPr>
    </w:p>
    <w:p w14:paraId="138E2988" w14:textId="44E721D3" w:rsidR="004C1220" w:rsidRDefault="000F4354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647B67A1" wp14:editId="21E7D4B9">
                <wp:extent cx="5257800" cy="594148"/>
                <wp:effectExtent l="0" t="0" r="0" b="0"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5941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C6056" w14:textId="3930601B" w:rsidR="00A81461" w:rsidRPr="0003499E" w:rsidRDefault="00A81461" w:rsidP="0003499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ins w:id="27" w:author="Tibor Kantor" w:date="2015-12-09T11:31:00Z"/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rPrChange w:id="28" w:author="Tibor Kantor" w:date="2015-12-09T11:32:00Z">
                                  <w:rPr>
                                    <w:ins w:id="29" w:author="Tibor Kantor" w:date="2015-12-09T11:31:00Z"/>
                                    <w:rFonts w:ascii="Menlo Regular" w:hAnsi="Menlo Regular" w:cs="Menlo Regular"/>
                                    <w:color w:val="000000"/>
                                    <w:sz w:val="22"/>
                                    <w:szCs w:val="22"/>
                                  </w:rPr>
                                </w:rPrChange>
                              </w:rPr>
                            </w:pPr>
                            <w:ins w:id="30" w:author="Tibor Kantor" w:date="2015-12-09T11:31:00Z">
                              <w:r w:rsidRPr="0003499E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rPrChange w:id="31" w:author="Tibor Kantor" w:date="2015-12-09T11:32:00Z">
                                    <w:rPr>
                                      <w:rFonts w:ascii="Menlo Regular" w:hAnsi="Menlo Regular" w:cs="Menlo Regular"/>
                                      <w:color w:val="000000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rPrChange w:id="32" w:author="Tibor Kantor" w:date="2015-12-09T11:32:00Z">
                                    <w:rPr>
                                      <w:rFonts w:ascii="Menlo Regular" w:hAnsi="Menlo Regular" w:cs="Menlo Regular"/>
                                      <w:color w:val="000000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application.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2E0D6E"/>
                                  <w:sz w:val="18"/>
                                  <w:szCs w:val="18"/>
                                  <w:rPrChange w:id="33" w:author="Tibor Kantor" w:date="2015-12-09T11:32:00Z">
                                    <w:rPr>
                                      <w:rFonts w:ascii="Menlo Regular" w:hAnsi="Menlo Regular" w:cs="Menlo Regular"/>
                                      <w:color w:val="2E0D6E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registerUserNotificationSettings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rPrChange w:id="34" w:author="Tibor Kantor" w:date="2015-12-09T11:32:00Z">
                                    <w:rPr>
                                      <w:rFonts w:ascii="Menlo Regular" w:hAnsi="Menlo Regular" w:cs="Menlo Regular"/>
                                      <w:color w:val="000000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(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18"/>
                                  <w:rPrChange w:id="35" w:author="Tibor Kantor" w:date="2015-12-09T11:32:00Z">
                                    <w:rPr>
                                      <w:rFonts w:ascii="Menlo Regular" w:hAnsi="Menlo Regular" w:cs="Menlo Regular"/>
                                      <w:color w:val="5C2699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UIUserNotificationSettings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rPrChange w:id="36" w:author="Tibor Kantor" w:date="2015-12-09T11:32:00Z">
                                    <w:rPr>
                                      <w:rFonts w:ascii="Menlo Regular" w:hAnsi="Menlo Regular" w:cs="Menlo Regular"/>
                                      <w:color w:val="000000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 xml:space="preserve">(forTypes: [.Sound, .Alert, .Badge], categories: 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18"/>
                                  <w:rPrChange w:id="37" w:author="Tibor Kantor" w:date="2015-12-09T11:32:00Z">
                                    <w:rPr>
                                      <w:rFonts w:ascii="Menlo Regular" w:hAnsi="Menlo Regular" w:cs="Menlo Regular"/>
                                      <w:color w:val="AA0D91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nil</w:t>
                              </w:r>
                              <w:r w:rsidRPr="0003499E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18"/>
                                  <w:rPrChange w:id="38" w:author="Tibor Kantor" w:date="2015-12-09T11:32:00Z">
                                    <w:rPr>
                                      <w:rFonts w:ascii="Menlo Regular" w:hAnsi="Menlo Regular" w:cs="Menlo Regular"/>
                                      <w:color w:val="000000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t>))</w:t>
                              </w:r>
                            </w:ins>
                          </w:p>
                          <w:p w14:paraId="6D5F2349" w14:textId="406B2154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14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" fillcolor="#eeece1 [3214]" stroked="f">
                <v:path arrowok="t"/>
                <v:textbox inset="2mm,2mm,2mm,2mm">
                  <w:txbxContent>
                    <w:p w14:paraId="497C6056" w14:textId="3930601B" w:rsidR="00A81461" w:rsidRPr="0003499E" w:rsidRDefault="00A81461" w:rsidP="0003499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ins w:id="56" w:author="Tibor Kantor" w:date="2015-12-09T11:31:00Z"/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rPrChange w:id="57" w:author="Tibor Kantor" w:date="2015-12-09T11:32:00Z">
                            <w:rPr>
                              <w:ins w:id="58" w:author="Tibor Kantor" w:date="2015-12-09T11:31:00Z"/>
                              <w:rFonts w:ascii="Menlo Regular" w:hAnsi="Menlo Regular" w:cs="Menlo Regular"/>
                              <w:color w:val="000000"/>
                              <w:sz w:val="22"/>
                              <w:szCs w:val="22"/>
                            </w:rPr>
                          </w:rPrChange>
                        </w:rPr>
                      </w:pPr>
                      <w:ins w:id="59" w:author="Tibor Kantor" w:date="2015-12-09T11:31:00Z">
                        <w:r w:rsidRPr="0003499E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0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rPrChange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1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rPrChange>
                          </w:rPr>
                          <w:t xml:space="preserve">      </w:t>
                        </w:r>
                        <w:r w:rsidRPr="0003499E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2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rPrChange>
                          </w:rPr>
                          <w:t>application.</w:t>
                        </w:r>
                        <w:r w:rsidRPr="0003499E">
                          <w:rPr>
                            <w:rFonts w:ascii="Menlo Regular" w:hAnsi="Menlo Regular" w:cs="Menlo Regular"/>
                            <w:color w:val="2E0D6E"/>
                            <w:sz w:val="18"/>
                            <w:szCs w:val="18"/>
                            <w:rPrChange w:id="63" w:author="Tibor Kantor" w:date="2015-12-09T11:32:00Z">
                              <w:rPr>
                                <w:rFonts w:ascii="Menlo Regular" w:hAnsi="Menlo Regular" w:cs="Menlo Regular"/>
                                <w:color w:val="2E0D6E"/>
                                <w:sz w:val="22"/>
                                <w:szCs w:val="22"/>
                              </w:rPr>
                            </w:rPrChange>
                          </w:rPr>
                          <w:t>registerUserNotificationSettings</w:t>
                        </w:r>
                        <w:r w:rsidRPr="0003499E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4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rPrChange>
                          </w:rPr>
                          <w:t>(</w:t>
                        </w:r>
                        <w:r w:rsidRPr="0003499E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18"/>
                            <w:rPrChange w:id="65" w:author="Tibor Kantor" w:date="2015-12-09T11:32:00Z">
                              <w:rPr>
                                <w:rFonts w:ascii="Menlo Regular" w:hAnsi="Menlo Regular" w:cs="Menlo Regular"/>
                                <w:color w:val="5C2699"/>
                                <w:sz w:val="22"/>
                                <w:szCs w:val="22"/>
                              </w:rPr>
                            </w:rPrChange>
                          </w:rPr>
                          <w:t>UIUserNotificationSettings</w:t>
                        </w:r>
                        <w:r w:rsidRPr="0003499E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6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rPrChange>
                          </w:rPr>
                          <w:t xml:space="preserve">(forTypes: [.Sound, .Alert, .Badge], categories: </w:t>
                        </w:r>
                        <w:r w:rsidRPr="0003499E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18"/>
                            <w:rPrChange w:id="67" w:author="Tibor Kantor" w:date="2015-12-09T11:32:00Z">
                              <w:rPr>
                                <w:rFonts w:ascii="Menlo Regular" w:hAnsi="Menlo Regular" w:cs="Menlo Regular"/>
                                <w:color w:val="AA0D91"/>
                                <w:sz w:val="22"/>
                                <w:szCs w:val="22"/>
                              </w:rPr>
                            </w:rPrChange>
                          </w:rPr>
                          <w:t>nil</w:t>
                        </w:r>
                        <w:r w:rsidRPr="0003499E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18"/>
                            <w:rPrChange w:id="68" w:author="Tibor Kantor" w:date="2015-12-09T11:32:00Z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rPrChange>
                          </w:rPr>
                          <w:t>))</w:t>
                        </w:r>
                      </w:ins>
                    </w:p>
                    <w:p w14:paraId="6D5F2349" w14:textId="406B2154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FA7942" w14:textId="77777777" w:rsidR="0083771E" w:rsidRPr="00101C1C" w:rsidRDefault="0083771E" w:rsidP="00F241F7">
      <w:pPr>
        <w:jc w:val="both"/>
        <w:rPr>
          <w:lang w:val="hu-HU"/>
        </w:rPr>
      </w:pPr>
    </w:p>
    <w:p w14:paraId="4472EBC2" w14:textId="4C0664E8" w:rsidR="004C1220" w:rsidRPr="00101C1C" w:rsidRDefault="000F4354" w:rsidP="00F241F7">
      <w:pPr>
        <w:jc w:val="both"/>
        <w:rPr>
          <w:lang w:val="hu-HU"/>
        </w:rPr>
      </w:pPr>
      <w:r w:rsidRPr="00101C1C">
        <w:rPr>
          <w:lang w:val="hu-HU"/>
        </w:rPr>
        <w:t>Ezek után írjuk meg a gomb esemény kezelőjét, hogy 10 másodperc múlva értesítsen!</w:t>
      </w:r>
    </w:p>
    <w:p w14:paraId="31447127" w14:textId="77777777" w:rsidR="000F4354" w:rsidRPr="00101C1C" w:rsidRDefault="000F4354" w:rsidP="00F241F7">
      <w:pPr>
        <w:jc w:val="both"/>
        <w:rPr>
          <w:lang w:val="hu-HU"/>
        </w:rPr>
      </w:pPr>
    </w:p>
    <w:p w14:paraId="37CD36AE" w14:textId="5F7AB36C" w:rsidR="000F4354" w:rsidRPr="00101C1C" w:rsidRDefault="000F4354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01422A87" wp14:editId="20E260D0">
                <wp:extent cx="5257800" cy="1347682"/>
                <wp:effectExtent l="0" t="0" r="0" b="0"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3476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CBFF" w14:textId="1E9724DD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notifyButtonTouchUpInside(sender: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394BA511" w14:textId="276E029C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localNotification: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UILocalNotification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UILocalNotification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6085631" w14:textId="4266E9B9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localNotification.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alertAction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"Reminder for name"</w:t>
                            </w:r>
                          </w:p>
                          <w:p w14:paraId="28DF678D" w14:textId="012129E4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localNotification.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alertBody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"Woww it works!!"</w:t>
                            </w:r>
                          </w:p>
                          <w:p w14:paraId="1D944638" w14:textId="7050AE79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localNotification.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fireDate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NSDate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(timeIntervalSinceNow: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569C72" w14:textId="6D3E1D52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scheduleLocalNotification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localNotification)</w:t>
                            </w:r>
                          </w:p>
                          <w:p w14:paraId="5ED5FECB" w14:textId="01BCB3E9" w:rsidR="00A81461" w:rsidRPr="000E7412" w:rsidRDefault="00A81461" w:rsidP="000F435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14pt;height:1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" fillcolor="#eeece1 [3214]" stroked="f">
                <v:path arrowok="t"/>
                <v:textbox inset="2mm,2mm,2mm,2mm">
                  <w:txbxContent>
                    <w:p w14:paraId="0991CBFF" w14:textId="1E9724DD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notifyButtonTouchUpInside(sender: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394BA511" w14:textId="276E029C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localNotification: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UILocalNotification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UILocalNotification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6085631" w14:textId="4266E9B9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localNotification.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alertAction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"Reminder for name"</w:t>
                      </w:r>
                    </w:p>
                    <w:p w14:paraId="28DF678D" w14:textId="012129E4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localNotification.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alertBody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"Woww it works!!"</w:t>
                      </w:r>
                    </w:p>
                    <w:p w14:paraId="1D944638" w14:textId="7050AE79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localNotification.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fireDate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NSDate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(timeIntervalSinceNow: </w:t>
                      </w:r>
                      <w:r w:rsidRPr="000E741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C569C72" w14:textId="6D3E1D52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scheduleLocalNotification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localNotification)</w:t>
                      </w:r>
                    </w:p>
                    <w:p w14:paraId="5ED5FECB" w14:textId="01BCB3E9" w:rsidR="00A81461" w:rsidRPr="000E7412" w:rsidRDefault="00A81461" w:rsidP="000F435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0DCE31" w14:textId="77777777" w:rsidR="004C1220" w:rsidRPr="00101C1C" w:rsidRDefault="004C1220" w:rsidP="00F241F7">
      <w:pPr>
        <w:jc w:val="both"/>
        <w:rPr>
          <w:lang w:val="hu-HU"/>
        </w:rPr>
      </w:pPr>
    </w:p>
    <w:p w14:paraId="3F4E93BD" w14:textId="7BF468FA" w:rsidR="000F4354" w:rsidRPr="00101C1C" w:rsidRDefault="000F4354" w:rsidP="00F241F7">
      <w:pPr>
        <w:jc w:val="both"/>
        <w:rPr>
          <w:lang w:val="hu-HU"/>
        </w:rPr>
      </w:pPr>
      <w:r w:rsidRPr="00101C1C">
        <w:rPr>
          <w:lang w:val="hu-HU"/>
        </w:rPr>
        <w:t>Próbáljuk ki az alkalmazást</w:t>
      </w:r>
      <w:r w:rsidR="001F2691" w:rsidRPr="00101C1C">
        <w:rPr>
          <w:lang w:val="hu-HU"/>
        </w:rPr>
        <w:t xml:space="preserve">! Ne felejtsük el háttérbe küldeni az </w:t>
      </w:r>
      <w:commentRangeStart w:id="39"/>
      <w:r w:rsidR="001F2691" w:rsidRPr="00101C1C">
        <w:rPr>
          <w:lang w:val="hu-HU"/>
        </w:rPr>
        <w:t>appot</w:t>
      </w:r>
      <w:commentRangeEnd w:id="39"/>
      <w:r w:rsidR="0083771E">
        <w:rPr>
          <w:rStyle w:val="CommentReference"/>
        </w:rPr>
        <w:commentReference w:id="39"/>
      </w:r>
      <w:r w:rsidR="001F2691" w:rsidRPr="00101C1C">
        <w:rPr>
          <w:lang w:val="hu-HU"/>
        </w:rPr>
        <w:t>!</w:t>
      </w:r>
    </w:p>
    <w:p w14:paraId="5E303F2C" w14:textId="77777777" w:rsidR="001F2691" w:rsidRPr="00101C1C" w:rsidRDefault="001F2691" w:rsidP="00F241F7">
      <w:pPr>
        <w:jc w:val="both"/>
        <w:rPr>
          <w:lang w:val="hu-HU"/>
        </w:rPr>
      </w:pPr>
    </w:p>
    <w:p w14:paraId="53B53234" w14:textId="52172C1C" w:rsidR="001F2691" w:rsidRPr="00101C1C" w:rsidRDefault="001F2691" w:rsidP="00F241F7">
      <w:pPr>
        <w:jc w:val="both"/>
        <w:rPr>
          <w:lang w:val="hu-HU"/>
        </w:rPr>
      </w:pPr>
      <w:r w:rsidRPr="00101C1C">
        <w:rPr>
          <w:lang w:val="hu-HU"/>
        </w:rPr>
        <w:t>Ha előtérben van az alkalmazás, és értesítést kaptunk akkor ezt az AppDelegate-ben tudjuk lekezelni:</w:t>
      </w:r>
    </w:p>
    <w:p w14:paraId="6953E222" w14:textId="77777777" w:rsidR="001F2691" w:rsidRPr="00101C1C" w:rsidRDefault="001F2691" w:rsidP="00F241F7">
      <w:pPr>
        <w:jc w:val="both"/>
        <w:rPr>
          <w:lang w:val="hu-HU"/>
        </w:rPr>
      </w:pPr>
    </w:p>
    <w:p w14:paraId="5E040E61" w14:textId="5ACA6DB5" w:rsidR="001F2691" w:rsidRPr="00101C1C" w:rsidRDefault="001F2691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22DFAA33" wp14:editId="79911A26">
                <wp:extent cx="5257800" cy="1739900"/>
                <wp:effectExtent l="0" t="0" r="0" b="12700"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FA90" w14:textId="77777777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application(application: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didReceiveLocalNotification notification: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UILocalNotification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E1137FD" w14:textId="77777777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59D97F0" w14:textId="62423CF6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alertController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UIAlertController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(title: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"Reminder for name!"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message: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""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preferredStyle: 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Alert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DAA06A" w14:textId="77777777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348CE42" w14:textId="5549F5F5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OKAction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UIAlertAction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(title: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"Ok"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style: 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Default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{ action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1DAC50" w14:textId="116DA374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alertController.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addAction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(OKAction)</w:t>
                            </w:r>
                          </w:p>
                          <w:p w14:paraId="3C68804F" w14:textId="77777777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00F2B4C" w14:textId="7B3F003D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ins w:id="40" w:author="Tibor Kantor" w:date="2015-12-09T11:44:00Z">
                              <w:r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18"/>
                                </w:rPr>
                                <w:t>let</w:t>
                              </w:r>
                            </w:ins>
                            <w:del w:id="41" w:author="Tibor Kantor" w:date="2015-12-09T11:44:00Z">
                              <w:r w:rsidRPr="000E7412" w:rsidDel="00A81461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18"/>
                                </w:rPr>
                                <w:delText>var</w:delText>
                              </w:r>
                            </w:del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vc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keyWindow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rootViewController</w:t>
                            </w:r>
                          </w:p>
                          <w:p w14:paraId="30FCB8DC" w14:textId="2C53BBC6" w:rsidR="00A81461" w:rsidRPr="000E7412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vc!.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presentViewController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(alertController, animated: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completion: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8F75E1" w14:textId="474A2AB6" w:rsidR="00A81461" w:rsidRPr="002754FC" w:rsidRDefault="00A81461" w:rsidP="001F2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" fillcolor="#eeece1 [3214]" stroked="f">
                <v:path arrowok="t"/>
                <v:textbox style="mso-fit-shape-to-text:t" inset="2mm,2mm,2mm,2mm">
                  <w:txbxContent>
                    <w:p w14:paraId="3BD8FA90" w14:textId="77777777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application(application: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didReceiveLocalNotification notification: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UILocalNotification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E1137FD" w14:textId="77777777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59D97F0" w14:textId="62423CF6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alertController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UIAlertController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(title: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"Reminder for name!"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message: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""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preferredStyle: 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Alert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9DAA06A" w14:textId="77777777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348CE42" w14:textId="5549F5F5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OKAction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UIAlertAction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(title: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"Ok"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style: 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Default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{ action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B1DAC50" w14:textId="116DA374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alertController.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addAction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(OKAction)</w:t>
                      </w:r>
                    </w:p>
                    <w:p w14:paraId="3C68804F" w14:textId="77777777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00F2B4C" w14:textId="7B3F003D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ins w:id="72" w:author="Tibor Kantor" w:date="2015-12-09T11:44:00Z">
                        <w:r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18"/>
                          </w:rPr>
                          <w:t>let</w:t>
                        </w:r>
                      </w:ins>
                      <w:del w:id="73" w:author="Tibor Kantor" w:date="2015-12-09T11:44:00Z">
                        <w:r w:rsidRPr="000E7412" w:rsidDel="00A81461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18"/>
                          </w:rPr>
                          <w:delText>var</w:delText>
                        </w:r>
                      </w:del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vc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keyWindow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rootViewController</w:t>
                      </w:r>
                    </w:p>
                    <w:p w14:paraId="30FCB8DC" w14:textId="2C53BBC6" w:rsidR="00A81461" w:rsidRPr="000E7412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vc!.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presentViewController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(alertController, animated: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completion: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C8F75E1" w14:textId="474A2AB6" w:rsidR="00A81461" w:rsidRPr="002754FC" w:rsidRDefault="00A81461" w:rsidP="001F2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6C3189" w14:textId="793C0138" w:rsidR="001F2691" w:rsidRDefault="0083771E" w:rsidP="00F241F7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0E07CBAA" wp14:editId="5C1CF838">
                <wp:extent cx="5257800" cy="1122892"/>
                <wp:effectExtent l="0" t="0" r="25400" b="279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BEE91" w14:textId="2CFF43D3" w:rsidR="00A81461" w:rsidRPr="00E47556" w:rsidRDefault="00A81461" w:rsidP="0083771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771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https://gist.github.com/DjCantor/2088d03ef8442ee02092#file-inames-didreceivelocalnotification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" fillcolor="#1c1a10 [334]" strokecolor="black [3213]">
                <v:textbox style="mso-fit-shape-to-text:t" inset="2mm,2mm,2mm,2mm">
                  <w:txbxContent>
                    <w:p w14:paraId="3F3BEE91" w14:textId="2CFF43D3" w:rsidR="00A81461" w:rsidRPr="00E47556" w:rsidRDefault="00A81461" w:rsidP="0083771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3771E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https://gist.github.com/DjCantor/2088d03ef8442ee02092#file-inames-didreceivelocalnotification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FB375" w14:textId="77777777" w:rsidR="0083771E" w:rsidRPr="00101C1C" w:rsidRDefault="0083771E" w:rsidP="00F241F7">
      <w:pPr>
        <w:jc w:val="both"/>
        <w:rPr>
          <w:lang w:val="hu-HU"/>
        </w:rPr>
      </w:pPr>
    </w:p>
    <w:p w14:paraId="3E6B96BF" w14:textId="4082E59E" w:rsidR="000E7412" w:rsidRPr="00101C1C" w:rsidRDefault="000E7412" w:rsidP="00F241F7">
      <w:pPr>
        <w:jc w:val="both"/>
        <w:rPr>
          <w:lang w:val="hu-HU"/>
        </w:rPr>
      </w:pPr>
      <w:r w:rsidRPr="00101C1C">
        <w:rPr>
          <w:lang w:val="hu-HU"/>
        </w:rPr>
        <w:t>Próbáljuk ki ezt is!</w:t>
      </w:r>
    </w:p>
    <w:p w14:paraId="1EE6F150" w14:textId="2CB22DA2" w:rsidR="001F2691" w:rsidRPr="00101C1C" w:rsidRDefault="00524A1E" w:rsidP="001F2691">
      <w:pPr>
        <w:pStyle w:val="Heading2"/>
        <w:rPr>
          <w:lang w:val="hu-HU"/>
        </w:rPr>
      </w:pPr>
      <w:r w:rsidRPr="00101C1C">
        <w:rPr>
          <w:lang w:val="hu-HU"/>
        </w:rPr>
        <w:t xml:space="preserve">Today </w:t>
      </w:r>
      <w:r w:rsidR="001F2691" w:rsidRPr="00101C1C">
        <w:rPr>
          <w:lang w:val="hu-HU"/>
        </w:rPr>
        <w:t>Widget</w:t>
      </w:r>
    </w:p>
    <w:p w14:paraId="4F879188" w14:textId="77777777" w:rsidR="001F2691" w:rsidRPr="00101C1C" w:rsidRDefault="001F2691" w:rsidP="00F241F7">
      <w:pPr>
        <w:jc w:val="both"/>
        <w:rPr>
          <w:lang w:val="hu-HU"/>
        </w:rPr>
      </w:pPr>
    </w:p>
    <w:p w14:paraId="542623F7" w14:textId="2CA59E64" w:rsidR="008C2C12" w:rsidRPr="00101C1C" w:rsidRDefault="008C2C12" w:rsidP="00F241F7">
      <w:pPr>
        <w:jc w:val="both"/>
        <w:rPr>
          <w:lang w:val="hu-HU"/>
        </w:rPr>
      </w:pPr>
      <w:r w:rsidRPr="00101C1C">
        <w:rPr>
          <w:lang w:val="hu-HU"/>
        </w:rPr>
        <w:t>Adjunk hozzá egy új Today Extension targeted a projekthez (New Target / Today Extension) a neve legyen NameOfDay!</w:t>
      </w:r>
    </w:p>
    <w:p w14:paraId="448685F1" w14:textId="77777777" w:rsidR="000F4354" w:rsidRPr="00101C1C" w:rsidRDefault="000F4354" w:rsidP="00F241F7">
      <w:pPr>
        <w:jc w:val="both"/>
        <w:rPr>
          <w:lang w:val="hu-HU"/>
        </w:rPr>
      </w:pPr>
    </w:p>
    <w:p w14:paraId="78AFBC21" w14:textId="4EF7A2C5" w:rsidR="000E7412" w:rsidRPr="00101C1C" w:rsidRDefault="000E7412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5B588713" wp14:editId="7D736506">
            <wp:extent cx="5264150" cy="3067685"/>
            <wp:effectExtent l="0" t="0" r="0" b="5715"/>
            <wp:docPr id="66" name="Picture 66" descr="Macintosh HD:Users:kantortibor:Desktop:Screen Shot 2015-05-14 at 00.5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kantortibor:Desktop:Screen Shot 2015-05-14 at 00.55.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471C" w14:textId="77777777" w:rsidR="000E7412" w:rsidRPr="00101C1C" w:rsidRDefault="000E7412" w:rsidP="00F241F7">
      <w:pPr>
        <w:jc w:val="both"/>
        <w:rPr>
          <w:lang w:val="hu-HU"/>
        </w:rPr>
      </w:pPr>
    </w:p>
    <w:p w14:paraId="0780861F" w14:textId="68A5F6ED" w:rsidR="008C2C12" w:rsidRPr="00101C1C" w:rsidRDefault="008C2C12" w:rsidP="00F241F7">
      <w:pPr>
        <w:jc w:val="both"/>
        <w:rPr>
          <w:lang w:val="hu-HU"/>
        </w:rPr>
      </w:pPr>
      <w:r w:rsidRPr="00101C1C">
        <w:rPr>
          <w:lang w:val="hu-HU"/>
        </w:rPr>
        <w:t>Ekkor a rendszer megkérdezi, hogy aktiválja-e a TodayExtension-höz tartozó sémát, engedélyezzük!</w:t>
      </w:r>
    </w:p>
    <w:p w14:paraId="41FECD9F" w14:textId="77777777" w:rsidR="008C2C12" w:rsidRPr="00101C1C" w:rsidRDefault="008C2C12" w:rsidP="00F241F7">
      <w:pPr>
        <w:jc w:val="both"/>
        <w:rPr>
          <w:lang w:val="hu-HU"/>
        </w:rPr>
      </w:pPr>
    </w:p>
    <w:p w14:paraId="67231956" w14:textId="6C4F8181" w:rsidR="008C2C12" w:rsidRPr="00101C1C" w:rsidRDefault="008C2C12" w:rsidP="00F241F7">
      <w:pPr>
        <w:jc w:val="both"/>
        <w:rPr>
          <w:lang w:val="hu-HU"/>
        </w:rPr>
      </w:pPr>
      <w:r w:rsidRPr="00101C1C">
        <w:rPr>
          <w:lang w:val="hu-HU"/>
        </w:rPr>
        <w:t>Próbáljuk ki az alka</w:t>
      </w:r>
      <w:r w:rsidR="00FD1B31">
        <w:rPr>
          <w:lang w:val="hu-HU"/>
        </w:rPr>
        <w:t>l</w:t>
      </w:r>
      <w:r w:rsidRPr="00101C1C">
        <w:rPr>
          <w:lang w:val="hu-HU"/>
        </w:rPr>
        <w:t>mazást, kattintsunk a buld &amp; run-ra, ilyenkor elindul a megfelelő szimulátor a NotificationCenter-rel!</w:t>
      </w:r>
    </w:p>
    <w:p w14:paraId="488FEA82" w14:textId="77777777" w:rsidR="008C2C12" w:rsidRPr="00101C1C" w:rsidRDefault="008C2C12" w:rsidP="00F241F7">
      <w:pPr>
        <w:jc w:val="both"/>
        <w:rPr>
          <w:lang w:val="hu-HU"/>
        </w:rPr>
      </w:pPr>
    </w:p>
    <w:p w14:paraId="7A481204" w14:textId="2F6A9B56" w:rsidR="008C2C12" w:rsidRPr="00101C1C" w:rsidRDefault="000E7412" w:rsidP="00F241F7">
      <w:pPr>
        <w:jc w:val="both"/>
        <w:rPr>
          <w:lang w:val="hu-HU"/>
        </w:rPr>
      </w:pPr>
      <w:r w:rsidRPr="00101C1C">
        <w:rPr>
          <w:lang w:val="hu-HU"/>
        </w:rPr>
        <w:t>Menjünk át Widget story</w:t>
      </w:r>
      <w:r w:rsidR="008C2C12" w:rsidRPr="00101C1C">
        <w:rPr>
          <w:lang w:val="hu-HU"/>
        </w:rPr>
        <w:t>boardjába, töröljük a Hello World-öt és a következő képpen módosítsuk a layoutot:</w:t>
      </w:r>
    </w:p>
    <w:p w14:paraId="1B5062E6" w14:textId="77777777" w:rsidR="008C2C12" w:rsidRPr="00101C1C" w:rsidRDefault="008C2C12" w:rsidP="00F241F7">
      <w:pPr>
        <w:jc w:val="both"/>
        <w:rPr>
          <w:lang w:val="hu-HU"/>
        </w:rPr>
      </w:pPr>
    </w:p>
    <w:p w14:paraId="75EED7AF" w14:textId="7209660E" w:rsidR="008C2C12" w:rsidRPr="00101C1C" w:rsidRDefault="008C2C12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Növeljük meg a méretet </w:t>
      </w:r>
      <w:r w:rsidR="00927D35">
        <w:rPr>
          <w:lang w:val="hu-HU"/>
        </w:rPr>
        <w:t xml:space="preserve">(99-re) </w:t>
      </w:r>
      <w:r w:rsidRPr="00101C1C">
        <w:rPr>
          <w:lang w:val="hu-HU"/>
        </w:rPr>
        <w:t>majd tegyünk be két labelt: mindkettő legyen közép</w:t>
      </w:r>
      <w:r w:rsidR="00927D35">
        <w:rPr>
          <w:lang w:val="hu-HU"/>
        </w:rPr>
        <w:t>re rendezve</w:t>
      </w:r>
      <w:r w:rsidRPr="00101C1C">
        <w:rPr>
          <w:lang w:val="hu-HU"/>
        </w:rPr>
        <w:t xml:space="preserve"> és a margók legyen 20 egységnyiek! A felső betűtípusa legyen Helvetica Neue Medium 19, az alsóé pedig Helvetica Neue Thin 17!</w:t>
      </w:r>
      <w:r w:rsidR="00BE65E5" w:rsidRPr="00101C1C">
        <w:rPr>
          <w:lang w:val="hu-HU"/>
        </w:rPr>
        <w:t xml:space="preserve"> A felso compression resistance priority-ja legyen 749, hogy eltűntessük a warningot (különben a rendszer nem tudná, hogy mit hogyan nyomjon össze, ha túl nagy a szöveg)</w:t>
      </w:r>
      <w:r w:rsidR="00927D35">
        <w:rPr>
          <w:lang w:val="hu-HU"/>
        </w:rPr>
        <w:t xml:space="preserve"> A színük meg legyen világos szürke!</w:t>
      </w:r>
    </w:p>
    <w:p w14:paraId="4EA72B72" w14:textId="77777777" w:rsidR="008C2C12" w:rsidRPr="00101C1C" w:rsidRDefault="008C2C12" w:rsidP="00F241F7">
      <w:pPr>
        <w:jc w:val="both"/>
        <w:rPr>
          <w:lang w:val="hu-HU"/>
        </w:rPr>
      </w:pPr>
    </w:p>
    <w:p w14:paraId="26CC4CA9" w14:textId="49819F43" w:rsidR="008C2C12" w:rsidRPr="00101C1C" w:rsidRDefault="00BE65E5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1AE3A8FC" wp14:editId="70AD34C2">
            <wp:extent cx="4229100" cy="1603737"/>
            <wp:effectExtent l="0" t="0" r="0" b="0"/>
            <wp:docPr id="35" name="Picture 35" descr="Macintosh HD:Users:kantortibor:Desktop:Screen Shot 2015-05-13 at 23.33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antortibor:Desktop:Screen Shot 2015-05-13 at 23.33.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B6B1" w14:textId="77777777" w:rsidR="00BE65E5" w:rsidRPr="00101C1C" w:rsidRDefault="00BE65E5" w:rsidP="00F241F7">
      <w:pPr>
        <w:jc w:val="both"/>
        <w:rPr>
          <w:lang w:val="hu-HU"/>
        </w:rPr>
      </w:pPr>
    </w:p>
    <w:p w14:paraId="64B8669C" w14:textId="2E4E4979" w:rsidR="00BE65E5" w:rsidRPr="00101C1C" w:rsidRDefault="00BE65E5" w:rsidP="00F241F7">
      <w:pPr>
        <w:jc w:val="both"/>
        <w:rPr>
          <w:lang w:val="hu-HU"/>
        </w:rPr>
      </w:pPr>
      <w:r w:rsidRPr="00101C1C">
        <w:rPr>
          <w:lang w:val="hu-HU"/>
        </w:rPr>
        <w:t>Ezekhez vegyünk fel outleteket is nameLabel és meaningLabel néven!</w:t>
      </w:r>
    </w:p>
    <w:p w14:paraId="3B20A06C" w14:textId="77777777" w:rsidR="00BE65E5" w:rsidRPr="00101C1C" w:rsidRDefault="00BE65E5" w:rsidP="00F241F7">
      <w:pPr>
        <w:jc w:val="both"/>
        <w:rPr>
          <w:lang w:val="hu-HU"/>
        </w:rPr>
      </w:pPr>
    </w:p>
    <w:p w14:paraId="7FB09C32" w14:textId="6D9D0F15" w:rsidR="004B681E" w:rsidRPr="00101C1C" w:rsidRDefault="00BE65E5" w:rsidP="00F241F7">
      <w:pPr>
        <w:jc w:val="both"/>
        <w:rPr>
          <w:lang w:val="hu-HU"/>
        </w:rPr>
      </w:pPr>
      <w:r w:rsidRPr="00101C1C">
        <w:rPr>
          <w:lang w:val="hu-HU"/>
        </w:rPr>
        <w:t>Kérdés, hogyan töltjük fel tartalommal?</w:t>
      </w:r>
    </w:p>
    <w:p w14:paraId="35653A07" w14:textId="076FEECC" w:rsidR="004B681E" w:rsidRPr="00101C1C" w:rsidRDefault="004B681E" w:rsidP="004B681E">
      <w:pPr>
        <w:pStyle w:val="Heading2"/>
        <w:rPr>
          <w:lang w:val="hu-HU"/>
        </w:rPr>
      </w:pPr>
      <w:r w:rsidRPr="00101C1C">
        <w:rPr>
          <w:lang w:val="hu-HU"/>
        </w:rPr>
        <w:t>Embeded Framework</w:t>
      </w:r>
    </w:p>
    <w:p w14:paraId="1145655D" w14:textId="77777777" w:rsidR="00BE65E5" w:rsidRPr="00101C1C" w:rsidRDefault="00BE65E5" w:rsidP="00F241F7">
      <w:pPr>
        <w:jc w:val="both"/>
        <w:rPr>
          <w:lang w:val="hu-HU"/>
        </w:rPr>
      </w:pPr>
    </w:p>
    <w:p w14:paraId="430A07F9" w14:textId="3C192700" w:rsidR="004B681E" w:rsidRPr="00101C1C" w:rsidRDefault="004B681E" w:rsidP="00F241F7">
      <w:pPr>
        <w:jc w:val="both"/>
        <w:rPr>
          <w:lang w:val="hu-HU"/>
        </w:rPr>
      </w:pPr>
      <w:r w:rsidRPr="00101C1C">
        <w:rPr>
          <w:lang w:val="hu-HU"/>
        </w:rPr>
        <w:t>Adjunk hozzá egy új targeted, ám ezúttal Framework-öt! Legyen a neve NameKit!</w:t>
      </w:r>
    </w:p>
    <w:p w14:paraId="2E9598F1" w14:textId="77777777" w:rsidR="004B681E" w:rsidRPr="00101C1C" w:rsidRDefault="004B681E" w:rsidP="00F241F7">
      <w:pPr>
        <w:jc w:val="both"/>
        <w:rPr>
          <w:lang w:val="hu-HU"/>
        </w:rPr>
      </w:pPr>
    </w:p>
    <w:p w14:paraId="131E2BBC" w14:textId="5710F063" w:rsidR="008C2C12" w:rsidRPr="00101C1C" w:rsidRDefault="004B681E" w:rsidP="00F241F7">
      <w:pPr>
        <w:jc w:val="both"/>
        <w:rPr>
          <w:lang w:val="hu-HU"/>
        </w:rPr>
      </w:pPr>
      <w:r w:rsidRPr="00101C1C">
        <w:rPr>
          <w:lang w:val="hu-HU"/>
        </w:rPr>
        <w:t>Húzzuk á</w:t>
      </w:r>
      <w:r w:rsidR="006E5FBB" w:rsidRPr="00101C1C">
        <w:rPr>
          <w:lang w:val="hu-HU"/>
        </w:rPr>
        <w:t>t a modell fájljainkat a Kit-be:</w:t>
      </w:r>
    </w:p>
    <w:p w14:paraId="2BF9EF7C" w14:textId="77777777" w:rsidR="004B681E" w:rsidRPr="00101C1C" w:rsidRDefault="004B681E" w:rsidP="00F241F7">
      <w:pPr>
        <w:jc w:val="both"/>
        <w:rPr>
          <w:lang w:val="hu-HU"/>
        </w:rPr>
      </w:pPr>
    </w:p>
    <w:p w14:paraId="7DBA31D7" w14:textId="0BB70B64" w:rsidR="004B681E" w:rsidRPr="00101C1C" w:rsidRDefault="006E5FBB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328754BB" wp14:editId="4A2F17F6">
            <wp:extent cx="3178810" cy="734695"/>
            <wp:effectExtent l="0" t="0" r="0" b="1905"/>
            <wp:docPr id="37" name="Picture 37" descr="Macintosh HD:Users:kantortibor:Desktop:Screen Shot 2015-05-14 at 00.0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kantortibor:Desktop:Screen Shot 2015-05-14 at 00.06.4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F396" w14:textId="77777777" w:rsidR="006E5FBB" w:rsidRPr="00101C1C" w:rsidRDefault="006E5FBB" w:rsidP="00F241F7">
      <w:pPr>
        <w:jc w:val="both"/>
        <w:rPr>
          <w:lang w:val="hu-HU"/>
        </w:rPr>
      </w:pPr>
    </w:p>
    <w:p w14:paraId="00A7915F" w14:textId="4BAF08C6" w:rsidR="006E5FBB" w:rsidRPr="00101C1C" w:rsidRDefault="006E5FBB" w:rsidP="00F241F7">
      <w:pPr>
        <w:jc w:val="both"/>
        <w:rPr>
          <w:lang w:val="hu-HU"/>
        </w:rPr>
      </w:pPr>
      <w:r w:rsidRPr="00101C1C">
        <w:rPr>
          <w:lang w:val="hu-HU"/>
        </w:rPr>
        <w:t>Állítsuk be, hogy ennek a targetnek a részei legyenek</w:t>
      </w:r>
      <w:r w:rsidR="00927D35">
        <w:rPr>
          <w:lang w:val="hu-HU"/>
        </w:rPr>
        <w:t xml:space="preserve"> a file Inspectorban</w:t>
      </w:r>
      <w:r w:rsidRPr="00101C1C">
        <w:rPr>
          <w:lang w:val="hu-HU"/>
        </w:rPr>
        <w:t>!</w:t>
      </w:r>
    </w:p>
    <w:p w14:paraId="37808EC0" w14:textId="77777777" w:rsidR="006E5FBB" w:rsidRPr="00101C1C" w:rsidRDefault="006E5FBB" w:rsidP="00F241F7">
      <w:pPr>
        <w:jc w:val="both"/>
        <w:rPr>
          <w:lang w:val="hu-HU"/>
        </w:rPr>
      </w:pPr>
    </w:p>
    <w:p w14:paraId="35F13A3B" w14:textId="328D4BC2" w:rsidR="006E5FBB" w:rsidRPr="00101C1C" w:rsidRDefault="006E5FBB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60635E06" wp14:editId="2A10AE7C">
            <wp:extent cx="1943100" cy="976926"/>
            <wp:effectExtent l="0" t="0" r="0" b="0"/>
            <wp:docPr id="38" name="Picture 38" descr="Macintosh HD:Users:kantortibor:Desktop:Screen Shot 2015-05-14 at 00.0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kantortibor:Desktop:Screen Shot 2015-05-14 at 00.08.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14" cy="9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CC2" w14:textId="77777777" w:rsidR="006E5FBB" w:rsidRPr="00101C1C" w:rsidRDefault="006E5FBB" w:rsidP="00F241F7">
      <w:pPr>
        <w:jc w:val="both"/>
        <w:rPr>
          <w:lang w:val="hu-HU"/>
        </w:rPr>
      </w:pPr>
    </w:p>
    <w:p w14:paraId="49334B5B" w14:textId="27D5F6F4" w:rsidR="008C2C12" w:rsidRPr="00101C1C" w:rsidRDefault="009F2654" w:rsidP="00F241F7">
      <w:pPr>
        <w:jc w:val="both"/>
        <w:rPr>
          <w:lang w:val="hu-HU"/>
        </w:rPr>
      </w:pPr>
      <w:r w:rsidRPr="00101C1C">
        <w:rPr>
          <w:lang w:val="hu-HU"/>
        </w:rPr>
        <w:t xml:space="preserve">Importáljuk </w:t>
      </w:r>
      <w:r w:rsidR="00FD1B31">
        <w:rPr>
          <w:lang w:val="hu-HU"/>
        </w:rPr>
        <w:t>b</w:t>
      </w:r>
      <w:r w:rsidRPr="00101C1C">
        <w:rPr>
          <w:lang w:val="hu-HU"/>
        </w:rPr>
        <w:t>e a NamesViewController-be a NameKit-et és próbáljuk ki az alkalmazást!</w:t>
      </w:r>
    </w:p>
    <w:p w14:paraId="0123B8D9" w14:textId="77777777" w:rsidR="009F2654" w:rsidRPr="00101C1C" w:rsidRDefault="009F2654" w:rsidP="00F241F7">
      <w:pPr>
        <w:jc w:val="both"/>
        <w:rPr>
          <w:lang w:val="hu-HU"/>
        </w:rPr>
      </w:pPr>
    </w:p>
    <w:p w14:paraId="3DE18B0D" w14:textId="5F3BB732" w:rsidR="009F2654" w:rsidRPr="00101C1C" w:rsidRDefault="009F2654" w:rsidP="00F241F7">
      <w:pPr>
        <w:jc w:val="both"/>
        <w:rPr>
          <w:lang w:val="hu-HU"/>
        </w:rPr>
      </w:pPr>
      <w:r w:rsidRPr="00101C1C">
        <w:rPr>
          <w:lang w:val="hu-HU"/>
        </w:rPr>
        <w:t>Nem fordul, ennek az oka, hogy az egyes elemek láthatósága alapból internal (ami azt jelenti, hogy csak az adott targetből láthatók!) Ennek a feloldásához írjunk a változók és osztály neve elé, hogy public!</w:t>
      </w:r>
    </w:p>
    <w:p w14:paraId="6402EC9A" w14:textId="77777777" w:rsidR="009F2654" w:rsidRPr="00101C1C" w:rsidRDefault="009F2654" w:rsidP="00F241F7">
      <w:pPr>
        <w:jc w:val="both"/>
        <w:rPr>
          <w:lang w:val="hu-HU"/>
        </w:rPr>
      </w:pPr>
    </w:p>
    <w:p w14:paraId="10EFDE8C" w14:textId="7A03A8D1" w:rsidR="009F2654" w:rsidRPr="00101C1C" w:rsidRDefault="009F2654" w:rsidP="00F241F7">
      <w:pPr>
        <w:jc w:val="both"/>
        <w:rPr>
          <w:lang w:val="hu-HU"/>
        </w:rPr>
      </w:pPr>
      <w:r w:rsidRPr="00101C1C">
        <w:rPr>
          <w:lang w:val="hu-HU"/>
        </w:rPr>
        <w:t>Próbáljuk ki az alkalmazást!</w:t>
      </w:r>
    </w:p>
    <w:p w14:paraId="5D394B1E" w14:textId="77777777" w:rsidR="009F2654" w:rsidRPr="00101C1C" w:rsidRDefault="009F2654" w:rsidP="00F241F7">
      <w:pPr>
        <w:jc w:val="both"/>
        <w:rPr>
          <w:lang w:val="hu-HU"/>
        </w:rPr>
      </w:pPr>
    </w:p>
    <w:p w14:paraId="797061D8" w14:textId="638F0856" w:rsidR="009F2654" w:rsidRPr="00101C1C" w:rsidRDefault="009F2654" w:rsidP="00F241F7">
      <w:pPr>
        <w:jc w:val="both"/>
        <w:rPr>
          <w:lang w:val="hu-HU"/>
        </w:rPr>
      </w:pPr>
      <w:r w:rsidRPr="00101C1C">
        <w:rPr>
          <w:lang w:val="hu-HU"/>
        </w:rPr>
        <w:t>Ahhoz, hogy a widget-ből is elérhető legyen a következőket kell tennünk:</w:t>
      </w:r>
    </w:p>
    <w:p w14:paraId="6766887D" w14:textId="77777777" w:rsidR="009F2654" w:rsidRPr="00101C1C" w:rsidRDefault="009F2654" w:rsidP="00F241F7">
      <w:pPr>
        <w:jc w:val="both"/>
        <w:rPr>
          <w:lang w:val="hu-HU"/>
        </w:rPr>
      </w:pPr>
    </w:p>
    <w:p w14:paraId="013FBEC9" w14:textId="490F258D" w:rsidR="009F2654" w:rsidRPr="00101C1C" w:rsidRDefault="009F2654" w:rsidP="00F241F7">
      <w:pPr>
        <w:jc w:val="both"/>
        <w:rPr>
          <w:lang w:val="hu-HU"/>
        </w:rPr>
      </w:pPr>
      <w:r w:rsidRPr="00101C1C">
        <w:rPr>
          <w:lang w:val="hu-HU"/>
        </w:rPr>
        <w:t>A WidgetTarget-nél állítsuk be, hogy linkelje a NameKit-et is!</w:t>
      </w:r>
    </w:p>
    <w:p w14:paraId="6403CEDC" w14:textId="77777777" w:rsidR="009F2654" w:rsidRPr="00101C1C" w:rsidRDefault="009F2654" w:rsidP="00F241F7">
      <w:pPr>
        <w:jc w:val="both"/>
        <w:rPr>
          <w:lang w:val="hu-HU"/>
        </w:rPr>
      </w:pPr>
    </w:p>
    <w:p w14:paraId="652067FA" w14:textId="308240CE" w:rsidR="009F2654" w:rsidRPr="00101C1C" w:rsidRDefault="009F2654" w:rsidP="00F241F7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38CFF9CF" wp14:editId="39B0037A">
            <wp:extent cx="5264150" cy="1238885"/>
            <wp:effectExtent l="0" t="0" r="0" b="5715"/>
            <wp:docPr id="40" name="Picture 40" descr="Macintosh HD:Users:kantortibor:Desktop:Screen Shot 2015-05-14 at 00.1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kantortibor:Desktop:Screen Shot 2015-05-14 at 00.15.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CA92" w14:textId="77777777" w:rsidR="009F2654" w:rsidRPr="00101C1C" w:rsidRDefault="009F2654" w:rsidP="00F241F7">
      <w:pPr>
        <w:jc w:val="both"/>
        <w:rPr>
          <w:lang w:val="hu-HU"/>
        </w:rPr>
      </w:pPr>
    </w:p>
    <w:p w14:paraId="38AD64B5" w14:textId="77777777" w:rsidR="00DE0B66" w:rsidRPr="00101C1C" w:rsidRDefault="00DE0B66" w:rsidP="005D0813">
      <w:pPr>
        <w:jc w:val="both"/>
        <w:rPr>
          <w:lang w:val="hu-HU"/>
        </w:rPr>
      </w:pPr>
    </w:p>
    <w:p w14:paraId="0FFCDE61" w14:textId="7C1A50C8" w:rsidR="009F2654" w:rsidRPr="00101C1C" w:rsidRDefault="009F2654" w:rsidP="005D0813">
      <w:pPr>
        <w:jc w:val="both"/>
        <w:rPr>
          <w:lang w:val="hu-HU"/>
        </w:rPr>
      </w:pPr>
      <w:r w:rsidRPr="00101C1C">
        <w:rPr>
          <w:lang w:val="hu-HU"/>
        </w:rPr>
        <w:t xml:space="preserve">A Names.plist fájlt pedig adjuk hozzá a </w:t>
      </w:r>
      <w:commentRangeStart w:id="42"/>
      <w:r w:rsidRPr="00101C1C">
        <w:rPr>
          <w:lang w:val="hu-HU"/>
        </w:rPr>
        <w:t>NameOfDay targethez is:</w:t>
      </w:r>
      <w:commentRangeEnd w:id="42"/>
      <w:r w:rsidR="002D6FBE" w:rsidRPr="00101C1C">
        <w:rPr>
          <w:rStyle w:val="CommentReference"/>
          <w:lang w:val="hu-HU"/>
        </w:rPr>
        <w:commentReference w:id="42"/>
      </w:r>
    </w:p>
    <w:p w14:paraId="0387642A" w14:textId="77777777" w:rsidR="009F2654" w:rsidRPr="00101C1C" w:rsidRDefault="009F2654" w:rsidP="005D0813">
      <w:pPr>
        <w:jc w:val="both"/>
        <w:rPr>
          <w:lang w:val="hu-HU"/>
        </w:rPr>
      </w:pPr>
    </w:p>
    <w:p w14:paraId="189A0B55" w14:textId="41A06631" w:rsidR="009F2654" w:rsidRPr="00101C1C" w:rsidRDefault="009F2654" w:rsidP="005D0813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7E8793FF" wp14:editId="2B1FB486">
            <wp:extent cx="1940964" cy="917382"/>
            <wp:effectExtent l="0" t="0" r="0" b="0"/>
            <wp:docPr id="41" name="Picture 41" descr="Macintosh HD:Users:kantortibor:Desktop:Screen Shot 2015-05-14 at 00.1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kantortibor:Desktop:Screen Shot 2015-05-14 at 00.16.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64" cy="9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E3E9" w14:textId="77777777" w:rsidR="009F2654" w:rsidRPr="00101C1C" w:rsidRDefault="009F2654" w:rsidP="005D0813">
      <w:pPr>
        <w:jc w:val="both"/>
        <w:rPr>
          <w:lang w:val="hu-HU"/>
        </w:rPr>
      </w:pPr>
    </w:p>
    <w:p w14:paraId="7A5D3F2F" w14:textId="564AD082" w:rsidR="009F2654" w:rsidRPr="00101C1C" w:rsidRDefault="009F2654" w:rsidP="005D0813">
      <w:pPr>
        <w:jc w:val="both"/>
        <w:rPr>
          <w:lang w:val="hu-HU"/>
        </w:rPr>
      </w:pPr>
      <w:r w:rsidRPr="00101C1C">
        <w:rPr>
          <w:lang w:val="hu-HU"/>
        </w:rPr>
        <w:t xml:space="preserve">Importáljuk be a TodayViewController-be a NameKit-et </w:t>
      </w:r>
    </w:p>
    <w:p w14:paraId="664DEB5A" w14:textId="77777777" w:rsidR="009F2654" w:rsidRPr="00101C1C" w:rsidRDefault="009F2654" w:rsidP="005D0813">
      <w:pPr>
        <w:jc w:val="both"/>
        <w:rPr>
          <w:lang w:val="hu-HU"/>
        </w:rPr>
      </w:pPr>
    </w:p>
    <w:p w14:paraId="0796A5E4" w14:textId="0E1CDBB9" w:rsidR="00DE0B66" w:rsidRPr="00101C1C" w:rsidRDefault="002D6FBE" w:rsidP="005D0813">
      <w:pPr>
        <w:jc w:val="both"/>
        <w:rPr>
          <w:lang w:val="hu-HU"/>
        </w:rPr>
      </w:pPr>
      <w:r w:rsidRPr="00101C1C">
        <w:rPr>
          <w:lang w:val="hu-HU"/>
        </w:rPr>
        <w:t>Majd a ViewDidLoad-ot egészítsük ki:</w:t>
      </w:r>
    </w:p>
    <w:p w14:paraId="3276AECE" w14:textId="77777777" w:rsidR="002D6FBE" w:rsidRPr="00101C1C" w:rsidRDefault="002D6FBE" w:rsidP="005D0813">
      <w:pPr>
        <w:jc w:val="both"/>
        <w:rPr>
          <w:lang w:val="hu-HU"/>
        </w:rPr>
      </w:pPr>
    </w:p>
    <w:p w14:paraId="0425F53E" w14:textId="098A38F5" w:rsidR="002D6FBE" w:rsidRPr="00101C1C" w:rsidRDefault="002D6FBE" w:rsidP="005D0813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16B7BC90" wp14:editId="47669E9E">
                <wp:extent cx="5257800" cy="1124265"/>
                <wp:effectExtent l="0" t="0" r="0" b="0"/>
                <wp:docPr id="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1242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F934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0FB936CE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F783A80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// Do any additional setup after loading the view from its nib.</w:t>
                            </w:r>
                          </w:p>
                          <w:p w14:paraId="52692D25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todayName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NameManager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.sharedInstance.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  <w:highlight w:val="yellow"/>
                              </w:rPr>
                              <w:t>todaysName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27F5CCD1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self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nameLabel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text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todayName.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name</w:t>
                            </w:r>
                          </w:p>
                          <w:p w14:paraId="1BBF48BE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  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self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meaningLabel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text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 xml:space="preserve">"Jelentése: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\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(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todayName.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meaning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)"</w:t>
                            </w:r>
                          </w:p>
                          <w:p w14:paraId="14565A32" w14:textId="77777777" w:rsidR="00A81461" w:rsidRPr="000E7412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77F4BC3" w14:textId="77777777" w:rsidR="00A81461" w:rsidRPr="002754FC" w:rsidRDefault="00A81461" w:rsidP="002D6FB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14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" fillcolor="#eeece1 [3214]" stroked="f">
                <v:path arrowok="t"/>
                <v:textbox inset="2mm,2mm,2mm,2mm">
                  <w:txbxContent>
                    <w:p w14:paraId="6F64F934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viewDidLoad() {</w:t>
                      </w:r>
                    </w:p>
                    <w:p w14:paraId="0FB936CE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4F783A80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E741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// Do any additional setup after loading the view from its nib.</w:t>
                      </w:r>
                    </w:p>
                    <w:p w14:paraId="52692D25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todayName = 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NameManager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.sharedInstance.</w:t>
                      </w:r>
                      <w:r w:rsidRPr="000E741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  <w:highlight w:val="yellow"/>
                        </w:rPr>
                        <w:t>todaysName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27F5CCD1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self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nameLabel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text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todayName.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name</w:t>
                      </w:r>
                    </w:p>
                    <w:p w14:paraId="1BBF48BE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  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self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meaningLabel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text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 xml:space="preserve">"Jelentése: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\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(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todayName.</w:t>
                      </w:r>
                      <w:r w:rsidRPr="000E741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meaning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)"</w:t>
                      </w:r>
                    </w:p>
                    <w:p w14:paraId="14565A32" w14:textId="77777777" w:rsidR="00A81461" w:rsidRPr="000E7412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77F4BC3" w14:textId="77777777" w:rsidR="00A81461" w:rsidRPr="002754FC" w:rsidRDefault="00A81461" w:rsidP="002D6FB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EC499" w14:textId="457257B1" w:rsidR="00BD1790" w:rsidRPr="00101C1C" w:rsidRDefault="00BD1790" w:rsidP="009F1289">
      <w:pPr>
        <w:jc w:val="both"/>
        <w:rPr>
          <w:lang w:val="hu-HU"/>
        </w:rPr>
      </w:pPr>
    </w:p>
    <w:p w14:paraId="4FCEFA58" w14:textId="4E08B183" w:rsidR="002D6FBE" w:rsidRPr="00101C1C" w:rsidRDefault="002D6FBE" w:rsidP="009F1289">
      <w:pPr>
        <w:jc w:val="both"/>
        <w:rPr>
          <w:lang w:val="hu-HU"/>
        </w:rPr>
      </w:pPr>
      <w:r w:rsidRPr="00101C1C">
        <w:rPr>
          <w:lang w:val="hu-HU"/>
        </w:rPr>
        <w:t>Próbáljuk ki az alkalmazást!</w:t>
      </w:r>
    </w:p>
    <w:p w14:paraId="5266D510" w14:textId="77777777" w:rsidR="002D6FBE" w:rsidRPr="00101C1C" w:rsidRDefault="002D6FBE" w:rsidP="009F1289">
      <w:pPr>
        <w:jc w:val="both"/>
        <w:rPr>
          <w:lang w:val="hu-HU"/>
        </w:rPr>
      </w:pPr>
    </w:p>
    <w:p w14:paraId="3E8EBB3E" w14:textId="566FB7C5" w:rsidR="002D6FBE" w:rsidRPr="00101C1C" w:rsidRDefault="002D6FBE" w:rsidP="009F1289">
      <w:pPr>
        <w:jc w:val="both"/>
        <w:rPr>
          <w:lang w:val="hu-HU"/>
        </w:rPr>
      </w:pPr>
      <w:r w:rsidRPr="00101C1C">
        <w:rPr>
          <w:lang w:val="hu-HU"/>
        </w:rPr>
        <w:t>Ahhoz, hogy a bal oldali margót</w:t>
      </w:r>
      <w:r w:rsidR="009131BF" w:rsidRPr="00101C1C">
        <w:rPr>
          <w:lang w:val="hu-HU"/>
        </w:rPr>
        <w:t xml:space="preserve"> eltűntessük valósítsuk meg a margókat kezelő delegate függvényt:</w:t>
      </w:r>
    </w:p>
    <w:p w14:paraId="1E27D3E0" w14:textId="77777777" w:rsidR="009131BF" w:rsidRPr="00101C1C" w:rsidRDefault="009131BF" w:rsidP="009F1289">
      <w:pPr>
        <w:jc w:val="both"/>
        <w:rPr>
          <w:lang w:val="hu-HU"/>
        </w:rPr>
      </w:pPr>
    </w:p>
    <w:p w14:paraId="5B115101" w14:textId="55274EBD" w:rsidR="009131BF" w:rsidRPr="00101C1C" w:rsidRDefault="009131BF" w:rsidP="009F1289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60049E25" wp14:editId="2C33EA74">
                <wp:extent cx="5257800" cy="1739900"/>
                <wp:effectExtent l="0" t="0" r="0" b="12700"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535FC" w14:textId="7FF62FD0" w:rsidR="00A81461" w:rsidRPr="000E7412" w:rsidRDefault="00A81461" w:rsidP="009131B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widgetMarginInsetsForProposedMarginInsets(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defaultMarginInsets: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UIEdgeInsets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UIEdgeInsets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BB4BFD0" w14:textId="035568EE" w:rsidR="00A81461" w:rsidRPr="000E7412" w:rsidRDefault="00A81461" w:rsidP="009131B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UIEdgeInsetsZero</w:t>
                            </w:r>
                          </w:p>
                          <w:p w14:paraId="6AB24C55" w14:textId="09AA7C5E" w:rsidR="00A81461" w:rsidRPr="000E7412" w:rsidRDefault="00A81461" w:rsidP="009131B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" fillcolor="#eeece1 [3214]" stroked="f">
                <v:path arrowok="t"/>
                <v:textbox style="mso-fit-shape-to-text:t" inset="2mm,2mm,2mm,2mm">
                  <w:txbxContent>
                    <w:p w14:paraId="1FC535FC" w14:textId="7FF62FD0" w:rsidR="00A81461" w:rsidRPr="000E7412" w:rsidRDefault="00A81461" w:rsidP="009131B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widgetMarginInsetsForProposedMarginInsets(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defaultMarginInsets: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UIEdgeInsets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UIEdgeInsets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BB4BFD0" w14:textId="035568EE" w:rsidR="00A81461" w:rsidRPr="000E7412" w:rsidRDefault="00A81461" w:rsidP="009131B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UIEdgeInsetsZero</w:t>
                      </w:r>
                    </w:p>
                    <w:p w14:paraId="6AB24C55" w14:textId="09AA7C5E" w:rsidR="00A81461" w:rsidRPr="000E7412" w:rsidRDefault="00A81461" w:rsidP="009131B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1D88B" w14:textId="77777777" w:rsidR="009131BF" w:rsidRPr="00101C1C" w:rsidRDefault="009131BF" w:rsidP="009F1289">
      <w:pPr>
        <w:jc w:val="both"/>
        <w:rPr>
          <w:lang w:val="hu-HU"/>
        </w:rPr>
      </w:pPr>
    </w:p>
    <w:p w14:paraId="668D47C0" w14:textId="3D589D54" w:rsidR="009131BF" w:rsidRPr="00101C1C" w:rsidRDefault="009131BF" w:rsidP="009F1289">
      <w:pPr>
        <w:jc w:val="both"/>
        <w:rPr>
          <w:lang w:val="hu-HU"/>
        </w:rPr>
      </w:pPr>
      <w:r w:rsidRPr="00101C1C">
        <w:rPr>
          <w:lang w:val="hu-HU"/>
        </w:rPr>
        <w:t>Ahhoz, hogy kattintásra megnyíljon a host alkalmazás vegyünk fel neki egy új URL sémát a plist fájlban (</w:t>
      </w:r>
      <w:r w:rsidR="00F069AB">
        <w:rPr>
          <w:lang w:val="hu-HU"/>
        </w:rPr>
        <w:t>i</w:t>
      </w:r>
      <w:r w:rsidRPr="00101C1C">
        <w:rPr>
          <w:lang w:val="hu-HU"/>
        </w:rPr>
        <w:t>Names / Info.plist)</w:t>
      </w:r>
      <w:r w:rsidR="000D4BD9" w:rsidRPr="00101C1C">
        <w:rPr>
          <w:lang w:val="hu-HU"/>
        </w:rPr>
        <w:t>:</w:t>
      </w:r>
    </w:p>
    <w:p w14:paraId="5EA80206" w14:textId="77777777" w:rsidR="000D4BD9" w:rsidRPr="00101C1C" w:rsidRDefault="000D4BD9" w:rsidP="009F1289">
      <w:pPr>
        <w:jc w:val="both"/>
        <w:rPr>
          <w:lang w:val="hu-HU"/>
        </w:rPr>
      </w:pPr>
    </w:p>
    <w:p w14:paraId="559644F7" w14:textId="3BFFEB9E" w:rsidR="000D4BD9" w:rsidRPr="00101C1C" w:rsidRDefault="000D4BD9" w:rsidP="009F1289">
      <w:pPr>
        <w:jc w:val="both"/>
        <w:rPr>
          <w:lang w:val="hu-HU"/>
        </w:rPr>
      </w:pPr>
      <w:r w:rsidRPr="00101C1C">
        <w:rPr>
          <w:noProof/>
        </w:rPr>
        <w:drawing>
          <wp:inline distT="0" distB="0" distL="0" distR="0" wp14:anchorId="45EC354B" wp14:editId="067E729F">
            <wp:extent cx="5273040" cy="1196340"/>
            <wp:effectExtent l="0" t="0" r="10160" b="0"/>
            <wp:docPr id="63" name="Picture 63" descr="Macintosh HD:Users:kantortibor:Desktop:Screen Shot 2015-05-14 at 00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kantortibor:Desktop:Screen Shot 2015-05-14 at 00.39.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894F" w14:textId="77777777" w:rsidR="009131BF" w:rsidRPr="00101C1C" w:rsidRDefault="009131BF" w:rsidP="009F1289">
      <w:pPr>
        <w:jc w:val="both"/>
        <w:rPr>
          <w:lang w:val="hu-HU"/>
        </w:rPr>
      </w:pPr>
    </w:p>
    <w:p w14:paraId="6AFE4F9A" w14:textId="16E9E533" w:rsidR="009131BF" w:rsidRPr="00101C1C" w:rsidRDefault="009131BF" w:rsidP="009F1289">
      <w:pPr>
        <w:jc w:val="both"/>
        <w:rPr>
          <w:lang w:val="hu-HU"/>
        </w:rPr>
      </w:pPr>
      <w:r w:rsidRPr="00101C1C">
        <w:rPr>
          <w:lang w:val="hu-HU"/>
        </w:rPr>
        <w:t>Majd tegyünk fel egy widget méretű gombot a widgetre, a típusa legy</w:t>
      </w:r>
      <w:r w:rsidR="000D4BD9" w:rsidRPr="00101C1C">
        <w:rPr>
          <w:lang w:val="hu-HU"/>
        </w:rPr>
        <w:t>en custom, szövege pedig ne legyen!</w:t>
      </w:r>
    </w:p>
    <w:p w14:paraId="504D6FCE" w14:textId="77777777" w:rsidR="000D4BD9" w:rsidRPr="00101C1C" w:rsidRDefault="000D4BD9" w:rsidP="009F1289">
      <w:pPr>
        <w:jc w:val="both"/>
        <w:rPr>
          <w:lang w:val="hu-HU"/>
        </w:rPr>
      </w:pPr>
    </w:p>
    <w:p w14:paraId="00CCD560" w14:textId="3F8E5AC1" w:rsidR="000D4BD9" w:rsidRPr="00101C1C" w:rsidRDefault="000D4BD9" w:rsidP="009F1289">
      <w:pPr>
        <w:jc w:val="both"/>
        <w:rPr>
          <w:lang w:val="hu-HU"/>
        </w:rPr>
      </w:pPr>
      <w:r w:rsidRPr="00101C1C">
        <w:rPr>
          <w:lang w:val="hu-HU"/>
        </w:rPr>
        <w:t>Ennek az eseményvezérlője pedig:</w:t>
      </w:r>
    </w:p>
    <w:p w14:paraId="4D227FD1" w14:textId="77777777" w:rsidR="000D4BD9" w:rsidRPr="00101C1C" w:rsidRDefault="000D4BD9" w:rsidP="009F1289">
      <w:pPr>
        <w:jc w:val="both"/>
        <w:rPr>
          <w:lang w:val="hu-HU"/>
        </w:rPr>
      </w:pPr>
    </w:p>
    <w:p w14:paraId="533C7DA5" w14:textId="21D06064" w:rsidR="000D4BD9" w:rsidRPr="00101C1C" w:rsidRDefault="000D4BD9" w:rsidP="009F1289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520E9546" wp14:editId="14817A12">
                <wp:extent cx="5257800" cy="1739900"/>
                <wp:effectExtent l="0" t="0" r="0" b="12700"/>
                <wp:docPr id="6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173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ADAB0" w14:textId="77777777" w:rsidR="00A81461" w:rsidRPr="000E7412" w:rsidRDefault="00A81461" w:rsidP="000D4B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openHostAppButtonTouchUpInside(sender: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A48C4C" w14:textId="7EA719A5" w:rsidR="00A81461" w:rsidRPr="000E7412" w:rsidRDefault="00A81461" w:rsidP="000D4B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url: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NSURL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(string: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"iNames://"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)!</w:t>
                            </w:r>
                          </w:p>
                          <w:p w14:paraId="04A70AD7" w14:textId="6B8FCF12" w:rsidR="00A81461" w:rsidRPr="000E7412" w:rsidRDefault="00A81461" w:rsidP="000D4B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extensionContext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openURL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(url, completionHandler: 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923E9E2" w14:textId="0707C753" w:rsidR="00A81461" w:rsidRPr="000E7412" w:rsidRDefault="00A81461" w:rsidP="000D4B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E741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14pt;height:1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" fillcolor="#eeece1 [3214]" stroked="f">
                <v:path arrowok="t"/>
                <v:textbox style="mso-fit-shape-to-text:t" inset="2mm,2mm,2mm,2mm">
                  <w:txbxContent>
                    <w:p w14:paraId="5FFADAB0" w14:textId="77777777" w:rsidR="00A81461" w:rsidRPr="000E7412" w:rsidRDefault="00A81461" w:rsidP="000D4B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openHostAppButtonTouchUpInside(sender: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5A48C4C" w14:textId="7EA719A5" w:rsidR="00A81461" w:rsidRPr="000E7412" w:rsidRDefault="00A81461" w:rsidP="000D4B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url: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NSURL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(string: </w:t>
                      </w:r>
                      <w:r w:rsidRPr="000E741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"iNames://"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)!</w:t>
                      </w:r>
                    </w:p>
                    <w:p w14:paraId="04A70AD7" w14:textId="6B8FCF12" w:rsidR="00A81461" w:rsidRPr="000E7412" w:rsidRDefault="00A81461" w:rsidP="000D4B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E741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extensionContext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E741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openURL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(url, completionHandler: </w:t>
                      </w:r>
                      <w:r w:rsidRPr="000E741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923E9E2" w14:textId="0707C753" w:rsidR="00A81461" w:rsidRPr="000E7412" w:rsidRDefault="00A81461" w:rsidP="000D4B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E741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94DA1" w14:textId="44189A30" w:rsidR="000D4BD9" w:rsidRPr="00101C1C" w:rsidRDefault="00F069AB" w:rsidP="009F1289">
      <w:pPr>
        <w:jc w:val="both"/>
        <w:rPr>
          <w:lang w:val="hu-HU"/>
        </w:rPr>
      </w:pPr>
      <w:r w:rsidRPr="00101C1C">
        <w:rPr>
          <w:noProof/>
        </w:rPr>
        <mc:AlternateContent>
          <mc:Choice Requires="wps">
            <w:drawing>
              <wp:inline distT="0" distB="0" distL="0" distR="0" wp14:anchorId="7EE00C2F" wp14:editId="744064BA">
                <wp:extent cx="5257800" cy="1122892"/>
                <wp:effectExtent l="0" t="0" r="25400" b="279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B760" w14:textId="56EC099F" w:rsidR="00A81461" w:rsidRPr="00E47556" w:rsidRDefault="00A81461" w:rsidP="00F06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69A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https://gist.github.com/DjCantor/2088d03ef8442ee02092#file-inames-openhost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MyFJU32AgAA&#10;iw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7B0FB760" w14:textId="56EC099F" w:rsidR="00A81461" w:rsidRPr="00E47556" w:rsidRDefault="00A81461" w:rsidP="00F069A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069AB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https://gist.github.com/DjCantor/2088d03ef8442ee02092#file-inames-openhost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2965C" w14:textId="23965497" w:rsidR="000D4BD9" w:rsidRPr="00101C1C" w:rsidRDefault="000D4BD9" w:rsidP="000D4BD9">
      <w:pPr>
        <w:pStyle w:val="Heading1"/>
        <w:rPr>
          <w:lang w:val="hu-HU"/>
        </w:rPr>
      </w:pPr>
      <w:r w:rsidRPr="00101C1C">
        <w:rPr>
          <w:lang w:val="hu-HU"/>
        </w:rPr>
        <w:br w:type="page"/>
        <w:t>Önálló feladatok pluszpontért</w:t>
      </w:r>
    </w:p>
    <w:p w14:paraId="3C0401B7" w14:textId="01D6BCE5" w:rsidR="000D4BD9" w:rsidRPr="00101C1C" w:rsidRDefault="000D4BD9" w:rsidP="000D4BD9">
      <w:pPr>
        <w:pStyle w:val="Heading2"/>
        <w:rPr>
          <w:lang w:val="hu-HU"/>
        </w:rPr>
      </w:pPr>
      <w:r w:rsidRPr="00101C1C">
        <w:rPr>
          <w:lang w:val="hu-HU"/>
        </w:rPr>
        <w:t>Értesítés időpontja</w:t>
      </w:r>
    </w:p>
    <w:p w14:paraId="72DDE4FF" w14:textId="77777777" w:rsidR="000D4BD9" w:rsidRPr="00101C1C" w:rsidRDefault="000D4BD9" w:rsidP="000D4BD9">
      <w:pPr>
        <w:rPr>
          <w:lang w:val="hu-HU"/>
        </w:rPr>
      </w:pPr>
    </w:p>
    <w:p w14:paraId="26195CA8" w14:textId="7CE360C8" w:rsidR="000D4BD9" w:rsidRPr="00101C1C" w:rsidRDefault="000D4BD9" w:rsidP="00F03C15">
      <w:pPr>
        <w:jc w:val="both"/>
        <w:rPr>
          <w:lang w:val="hu-HU"/>
        </w:rPr>
      </w:pPr>
      <w:r w:rsidRPr="00101C1C">
        <w:rPr>
          <w:lang w:val="hu-HU"/>
        </w:rPr>
        <w:t>Valósítsuk meg, hogy az értesítés aznap reggel 8-kor jöjjön, amikor az adott névnap van, ehhez használjuk fel a t</w:t>
      </w:r>
      <w:r w:rsidR="00FD1B31">
        <w:rPr>
          <w:lang w:val="hu-HU"/>
        </w:rPr>
        <w:t>ö</w:t>
      </w:r>
      <w:r w:rsidRPr="00101C1C">
        <w:rPr>
          <w:lang w:val="hu-HU"/>
        </w:rPr>
        <w:t>mb rendezéséhez szükséges kódból a d</w:t>
      </w:r>
      <w:r w:rsidR="00FD1B31">
        <w:rPr>
          <w:lang w:val="hu-HU"/>
        </w:rPr>
        <w:t>á</w:t>
      </w:r>
      <w:r w:rsidRPr="00101C1C">
        <w:rPr>
          <w:lang w:val="hu-HU"/>
        </w:rPr>
        <w:t>tum módosítást! Println-nel írjuk ki a kész notification-t és ezt mutassuk meg a laborvezetőnek!</w:t>
      </w:r>
    </w:p>
    <w:p w14:paraId="49A57619" w14:textId="3A04DCD5" w:rsidR="000D4BD9" w:rsidRPr="00101C1C" w:rsidRDefault="000D4BD9" w:rsidP="000D4BD9">
      <w:pPr>
        <w:pStyle w:val="Heading2"/>
        <w:rPr>
          <w:lang w:val="hu-HU"/>
        </w:rPr>
      </w:pPr>
      <w:r w:rsidRPr="00101C1C">
        <w:rPr>
          <w:lang w:val="hu-HU"/>
        </w:rPr>
        <w:t xml:space="preserve">Táblázat </w:t>
      </w:r>
      <w:r w:rsidR="00FD1B31">
        <w:rPr>
          <w:lang w:val="hu-HU"/>
        </w:rPr>
        <w:t>görgetés</w:t>
      </w:r>
    </w:p>
    <w:p w14:paraId="1ED53A57" w14:textId="77777777" w:rsidR="000D4BD9" w:rsidRPr="00101C1C" w:rsidRDefault="000D4BD9" w:rsidP="000D4BD9">
      <w:pPr>
        <w:rPr>
          <w:lang w:val="hu-HU"/>
        </w:rPr>
      </w:pPr>
    </w:p>
    <w:p w14:paraId="3051C0A9" w14:textId="6BF845D9" w:rsidR="000D4BD9" w:rsidRPr="00101C1C" w:rsidRDefault="000D4BD9" w:rsidP="00F03C15">
      <w:pPr>
        <w:jc w:val="both"/>
        <w:rPr>
          <w:lang w:val="hu-HU"/>
        </w:rPr>
      </w:pPr>
      <w:r w:rsidRPr="00101C1C">
        <w:rPr>
          <w:lang w:val="hu-HU"/>
        </w:rPr>
        <w:t>Valósítsuk meg, hogy a táblázat alját is látni lehessen: ehhez a</w:t>
      </w:r>
      <w:r w:rsidR="00F069AB">
        <w:rPr>
          <w:lang w:val="hu-HU"/>
        </w:rPr>
        <w:t xml:space="preserve"> táblázat</w:t>
      </w:r>
      <w:r w:rsidRPr="00101C1C">
        <w:rPr>
          <w:lang w:val="hu-HU"/>
        </w:rPr>
        <w:t xml:space="preserve"> cont</w:t>
      </w:r>
      <w:r w:rsidR="00FD1B31">
        <w:rPr>
          <w:lang w:val="hu-HU"/>
        </w:rPr>
        <w:t>e</w:t>
      </w:r>
      <w:r w:rsidRPr="00101C1C">
        <w:rPr>
          <w:lang w:val="hu-HU"/>
        </w:rPr>
        <w:t>n</w:t>
      </w:r>
      <w:r w:rsidR="00FD1B31">
        <w:rPr>
          <w:lang w:val="hu-HU"/>
        </w:rPr>
        <w:t>t</w:t>
      </w:r>
      <w:r w:rsidRPr="00101C1C">
        <w:rPr>
          <w:lang w:val="hu-HU"/>
        </w:rPr>
        <w:t>Inset property</w:t>
      </w:r>
      <w:r w:rsidR="00F069AB">
        <w:rPr>
          <w:lang w:val="hu-HU"/>
        </w:rPr>
        <w:t>jét</w:t>
      </w:r>
      <w:r w:rsidRPr="00101C1C">
        <w:rPr>
          <w:lang w:val="hu-HU"/>
        </w:rPr>
        <w:t>t kell beállítani, még pedig az als</w:t>
      </w:r>
      <w:r w:rsidR="00FD1B31">
        <w:rPr>
          <w:lang w:val="hu-HU"/>
        </w:rPr>
        <w:t>ó</w:t>
      </w:r>
      <w:r w:rsidRPr="00101C1C">
        <w:rPr>
          <w:lang w:val="hu-HU"/>
        </w:rPr>
        <w:t xml:space="preserve"> értéket (</w:t>
      </w:r>
      <w:r w:rsidR="00FD1B31">
        <w:rPr>
          <w:lang w:val="hu-HU"/>
        </w:rPr>
        <w:t>tipp</w:t>
      </w:r>
      <w:r w:rsidRPr="00101C1C">
        <w:rPr>
          <w:lang w:val="hu-HU"/>
        </w:rPr>
        <w:t xml:space="preserve">: a visual </w:t>
      </w:r>
      <w:r w:rsidR="00F069AB">
        <w:rPr>
          <w:lang w:val="hu-HU"/>
        </w:rPr>
        <w:t>magassát mi</w:t>
      </w:r>
      <w:r w:rsidRPr="00101C1C">
        <w:rPr>
          <w:lang w:val="hu-HU"/>
        </w:rPr>
        <w:t xml:space="preserve"> is ki számolhatjuk a kódban</w:t>
      </w:r>
      <w:r w:rsidR="00F069AB">
        <w:rPr>
          <w:lang w:val="hu-HU"/>
        </w:rPr>
        <w:t xml:space="preserve"> (a képernyő magassága pedig lekérdezhető</w:t>
      </w:r>
      <w:r w:rsidRPr="00101C1C">
        <w:rPr>
          <w:lang w:val="hu-HU"/>
        </w:rPr>
        <w:t>)</w:t>
      </w:r>
      <w:r w:rsidR="00F069AB">
        <w:rPr>
          <w:lang w:val="hu-HU"/>
        </w:rPr>
        <w:t>!</w:t>
      </w:r>
      <w:r w:rsidRPr="00101C1C">
        <w:rPr>
          <w:lang w:val="hu-HU"/>
        </w:rPr>
        <w:t>.</w:t>
      </w:r>
    </w:p>
    <w:p w14:paraId="60B7AF8E" w14:textId="77777777" w:rsidR="000D4BD9" w:rsidRPr="00101C1C" w:rsidRDefault="000D4BD9" w:rsidP="000D4BD9">
      <w:pPr>
        <w:rPr>
          <w:lang w:val="hu-HU"/>
        </w:rPr>
      </w:pPr>
    </w:p>
    <w:sectPr w:rsidR="000D4BD9" w:rsidRPr="00101C1C" w:rsidSect="00FB57E6">
      <w:headerReference w:type="default" r:id="rId22"/>
      <w:footerReference w:type="even" r:id="rId23"/>
      <w:footerReference w:type="default" r:id="rId24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ántor Tibor" w:date="2015-05-13T21:05:00Z" w:initials="KT">
    <w:p w14:paraId="5009F542" w14:textId="3A850E7F" w:rsidR="00A81461" w:rsidRDefault="00A81461">
      <w:pPr>
        <w:pStyle w:val="CommentText"/>
      </w:pPr>
      <w:r>
        <w:rPr>
          <w:rStyle w:val="CommentReference"/>
        </w:rPr>
        <w:annotationRef/>
      </w:r>
      <w:r>
        <w:t>Mondjuk, el, hogy a datumkezelésre a NSDateFormatter és az NSDate osztályok valók! Illetve, hogy az előbbi felel a datum – string koverzióért</w:t>
      </w:r>
    </w:p>
  </w:comment>
  <w:comment w:id="14" w:author="Kántor Tibor" w:date="2015-05-13T21:08:00Z" w:initials="KT">
    <w:p w14:paraId="4840E9DA" w14:textId="37E1A902" w:rsidR="00A81461" w:rsidRDefault="00A81461">
      <w:pPr>
        <w:pStyle w:val="CommentText"/>
      </w:pPr>
      <w:r>
        <w:rPr>
          <w:rStyle w:val="CommentReference"/>
        </w:rPr>
        <w:annotationRef/>
      </w:r>
      <w:r>
        <w:t>Érdeklődjük meg, hogy ezt hogy csinálnák? Hogyan raknák sorrendbe?</w:t>
      </w:r>
    </w:p>
  </w:comment>
  <w:comment w:id="15" w:author="Kántor Tibor" w:date="2015-05-13T21:40:00Z" w:initials="KT">
    <w:p w14:paraId="271713E7" w14:textId="1EF3A131" w:rsidR="00A81461" w:rsidRDefault="00A81461">
      <w:pPr>
        <w:pStyle w:val="CommentText"/>
      </w:pPr>
      <w:r>
        <w:rPr>
          <w:rStyle w:val="CommentReference"/>
        </w:rPr>
        <w:annotationRef/>
      </w:r>
      <w:r>
        <w:t>Mondjuk el, hogy itt pontosan mi történik! Mit vár a sorted!</w:t>
      </w:r>
    </w:p>
  </w:comment>
  <w:comment w:id="17" w:author="Kántor Tibor" w:date="2015-05-14T10:57:00Z" w:initials="KT">
    <w:p w14:paraId="40E3C8A6" w14:textId="2C630359" w:rsidR="00A81461" w:rsidRDefault="00A81461">
      <w:pPr>
        <w:pStyle w:val="CommentText"/>
      </w:pPr>
      <w:r>
        <w:rPr>
          <w:rStyle w:val="CommentReference"/>
        </w:rPr>
        <w:annotationRef/>
      </w:r>
      <w:r>
        <w:t>Mondjuk el, hogy mit csiná:</w:t>
      </w:r>
    </w:p>
    <w:p w14:paraId="68053F87" w14:textId="77777777" w:rsidR="00A81461" w:rsidRDefault="00A81461">
      <w:pPr>
        <w:pStyle w:val="CommentText"/>
      </w:pPr>
    </w:p>
    <w:p w14:paraId="043E5098" w14:textId="7F8D1689" w:rsidR="00A81461" w:rsidRDefault="00A81461">
      <w:pPr>
        <w:pStyle w:val="CommentText"/>
      </w:pPr>
      <w:r>
        <w:t>Mire valók: Calendar, DateComponents és magát a filtert is! Hívjuk fel a figyelmet a GMT-s időzónára is!</w:t>
      </w:r>
    </w:p>
  </w:comment>
  <w:comment w:id="24" w:author="Kántor Tibor" w:date="2015-05-14T00:53:00Z" w:initials="KT">
    <w:p w14:paraId="39D53668" w14:textId="2CF98D9B" w:rsidR="00A81461" w:rsidRDefault="00A81461">
      <w:pPr>
        <w:pStyle w:val="CommentText"/>
      </w:pPr>
      <w:r>
        <w:rPr>
          <w:rStyle w:val="CommentReference"/>
        </w:rPr>
        <w:annotationRef/>
      </w:r>
      <w:r>
        <w:t>Ha itt hibát kapnánk, akkor ne felejtsük el kicserélni az egyenlet első és második tagját a Constarint First Item tulajdonságánál</w:t>
      </w:r>
    </w:p>
  </w:comment>
  <w:comment w:id="39" w:author="Tibor Kantor" w:date="2015-05-14T11:16:00Z" w:initials="TK">
    <w:p w14:paraId="5BBB83ED" w14:textId="61415627" w:rsidR="00A81461" w:rsidRDefault="00A81461">
      <w:pPr>
        <w:pStyle w:val="CommentText"/>
      </w:pPr>
      <w:r>
        <w:rPr>
          <w:rStyle w:val="CommentReference"/>
        </w:rPr>
        <w:annotationRef/>
      </w:r>
      <w:r>
        <w:t>Mondjuk el, hogy a push notification kezelés ezzel teljesen analóg!</w:t>
      </w:r>
    </w:p>
  </w:comment>
  <w:comment w:id="42" w:author="Kántor Tibor" w:date="2015-05-14T00:23:00Z" w:initials="KT">
    <w:p w14:paraId="12B19846" w14:textId="3FA184F6" w:rsidR="00A81461" w:rsidRDefault="00A81461">
      <w:pPr>
        <w:pStyle w:val="CommentText"/>
      </w:pPr>
      <w:r>
        <w:rPr>
          <w:rStyle w:val="CommentReference"/>
        </w:rPr>
        <w:annotationRef/>
      </w:r>
      <w:r>
        <w:t>Mondjuk el, hogy ez hackelés és ilyenkor két teljesen ugyanolyan fájl jön létre! Ennek a rendes megoldása az volna, ha egy sharedContainer-ben tárolnánk a plistet, de sajnos a laborokon az AppGroup-ok használata nem volt megoldható!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09F542" w15:done="0"/>
  <w15:commentEx w15:paraId="4840E9DA" w15:done="0"/>
  <w15:commentEx w15:paraId="271713E7" w15:done="0"/>
  <w15:commentEx w15:paraId="043E5098" w15:done="0"/>
  <w15:commentEx w15:paraId="39D53668" w15:done="0"/>
  <w15:commentEx w15:paraId="5BBB83ED" w15:done="0"/>
  <w15:commentEx w15:paraId="12B198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29CFA" w14:textId="77777777" w:rsidR="00A81461" w:rsidRDefault="00A81461" w:rsidP="00332942">
      <w:r>
        <w:separator/>
      </w:r>
    </w:p>
  </w:endnote>
  <w:endnote w:type="continuationSeparator" w:id="0">
    <w:p w14:paraId="1D1B3F26" w14:textId="77777777" w:rsidR="00A81461" w:rsidRDefault="00A81461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A81461" w:rsidRDefault="00A81461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A81461" w:rsidRDefault="00A814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A81461" w:rsidRPr="00332942" w:rsidRDefault="00A81461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CD2045">
      <w:rPr>
        <w:rStyle w:val="PageNumber"/>
        <w:noProof/>
        <w:sz w:val="20"/>
        <w:szCs w:val="20"/>
      </w:rPr>
      <w:t>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A81461" w:rsidRDefault="00A814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4182D" w14:textId="77777777" w:rsidR="00A81461" w:rsidRDefault="00A81461" w:rsidP="00332942">
      <w:r>
        <w:separator/>
      </w:r>
    </w:p>
  </w:footnote>
  <w:footnote w:type="continuationSeparator" w:id="0">
    <w:p w14:paraId="16E38728" w14:textId="77777777" w:rsidR="00A81461" w:rsidRDefault="00A81461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3C3D4298" w:rsidR="00A81461" w:rsidRPr="00332942" w:rsidRDefault="00A81461" w:rsidP="00101C1C">
    <w:pPr>
      <w:pStyle w:val="Header"/>
      <w:tabs>
        <w:tab w:val="clear" w:pos="8640"/>
        <w:tab w:val="left" w:pos="0"/>
        <w:tab w:val="right" w:pos="8364"/>
      </w:tabs>
      <w:spacing w:after="240"/>
      <w:rPr>
        <w:sz w:val="20"/>
        <w:szCs w:val="20"/>
      </w:rPr>
    </w:pPr>
    <w:r w:rsidRPr="00332942">
      <w:rPr>
        <w:sz w:val="20"/>
        <w:szCs w:val="20"/>
      </w:rPr>
      <w:t xml:space="preserve">iOS alapú </w:t>
    </w:r>
    <w:r>
      <w:rPr>
        <w:sz w:val="20"/>
        <w:szCs w:val="20"/>
      </w:rPr>
      <w:t xml:space="preserve">szoftverfejlesztés - Labor </w:t>
    </w:r>
    <w:ins w:id="43" w:author="Imre Kelényi" w:date="2015-05-14T12:03:00Z">
      <w:r>
        <w:rPr>
          <w:sz w:val="20"/>
          <w:szCs w:val="20"/>
        </w:rPr>
        <w:t>14</w:t>
      </w:r>
    </w:ins>
    <w:del w:id="44" w:author="Imre Kelényi" w:date="2015-05-14T12:03:00Z">
      <w:r w:rsidDel="00C61B88">
        <w:rPr>
          <w:sz w:val="20"/>
          <w:szCs w:val="20"/>
        </w:rPr>
        <w:delText>08</w:delText>
      </w:r>
    </w:del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10027CCB" wp14:editId="4A7A3902">
          <wp:extent cx="1982470" cy="356304"/>
          <wp:effectExtent l="0" t="0" r="0" b="0"/>
          <wp:docPr id="45" name="Picture 45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14FE"/>
    <w:multiLevelType w:val="hybridMultilevel"/>
    <w:tmpl w:val="1BEE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A0AB3"/>
    <w:multiLevelType w:val="hybridMultilevel"/>
    <w:tmpl w:val="3EA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87A3D"/>
    <w:multiLevelType w:val="hybridMultilevel"/>
    <w:tmpl w:val="9E82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D40B8"/>
    <w:multiLevelType w:val="hybridMultilevel"/>
    <w:tmpl w:val="24EA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D1919"/>
    <w:multiLevelType w:val="hybridMultilevel"/>
    <w:tmpl w:val="23C6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035DB"/>
    <w:multiLevelType w:val="multilevel"/>
    <w:tmpl w:val="D71E50EC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A97492C"/>
    <w:multiLevelType w:val="hybridMultilevel"/>
    <w:tmpl w:val="A528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C0DB1"/>
    <w:multiLevelType w:val="multilevel"/>
    <w:tmpl w:val="88721A6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4E9349B"/>
    <w:multiLevelType w:val="hybridMultilevel"/>
    <w:tmpl w:val="93D0F79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>
    <w:nsid w:val="29A26588"/>
    <w:multiLevelType w:val="hybridMultilevel"/>
    <w:tmpl w:val="B0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D7757"/>
    <w:multiLevelType w:val="multilevel"/>
    <w:tmpl w:val="C08067B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35F57"/>
    <w:multiLevelType w:val="hybridMultilevel"/>
    <w:tmpl w:val="D3C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91281"/>
    <w:multiLevelType w:val="hybridMultilevel"/>
    <w:tmpl w:val="09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F7220"/>
    <w:multiLevelType w:val="hybridMultilevel"/>
    <w:tmpl w:val="06927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B66577"/>
    <w:multiLevelType w:val="hybridMultilevel"/>
    <w:tmpl w:val="C1E4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B0135"/>
    <w:multiLevelType w:val="hybridMultilevel"/>
    <w:tmpl w:val="109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17"/>
  </w:num>
  <w:num w:numId="9">
    <w:abstractNumId w:val="6"/>
  </w:num>
  <w:num w:numId="10">
    <w:abstractNumId w:val="13"/>
  </w:num>
  <w:num w:numId="11">
    <w:abstractNumId w:val="7"/>
  </w:num>
  <w:num w:numId="12">
    <w:abstractNumId w:val="15"/>
  </w:num>
  <w:num w:numId="13">
    <w:abstractNumId w:val="20"/>
  </w:num>
  <w:num w:numId="14">
    <w:abstractNumId w:val="0"/>
  </w:num>
  <w:num w:numId="15">
    <w:abstractNumId w:val="4"/>
  </w:num>
  <w:num w:numId="16">
    <w:abstractNumId w:val="18"/>
  </w:num>
  <w:num w:numId="17">
    <w:abstractNumId w:val="10"/>
  </w:num>
  <w:num w:numId="18">
    <w:abstractNumId w:val="2"/>
  </w:num>
  <w:num w:numId="19">
    <w:abstractNumId w:val="11"/>
  </w:num>
  <w:num w:numId="20">
    <w:abstractNumId w:val="19"/>
  </w:num>
  <w:num w:numId="21">
    <w:abstractNumId w:val="5"/>
  </w:num>
  <w:num w:numId="22">
    <w:abstractNumId w:val="1"/>
  </w:num>
  <w:num w:numId="23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mre Kelényi">
    <w15:presenceInfo w15:providerId="Windows Live" w15:userId="552aa17d526ee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trackRevision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331A"/>
    <w:rsid w:val="000061CA"/>
    <w:rsid w:val="00007FC6"/>
    <w:rsid w:val="00010414"/>
    <w:rsid w:val="0001560C"/>
    <w:rsid w:val="00020002"/>
    <w:rsid w:val="00020567"/>
    <w:rsid w:val="00021896"/>
    <w:rsid w:val="00023F34"/>
    <w:rsid w:val="00024434"/>
    <w:rsid w:val="0002756E"/>
    <w:rsid w:val="00030B04"/>
    <w:rsid w:val="0003499E"/>
    <w:rsid w:val="0004114D"/>
    <w:rsid w:val="000429C1"/>
    <w:rsid w:val="00043BA9"/>
    <w:rsid w:val="00050D8D"/>
    <w:rsid w:val="00055587"/>
    <w:rsid w:val="00055D36"/>
    <w:rsid w:val="0005609E"/>
    <w:rsid w:val="00066B23"/>
    <w:rsid w:val="00073E88"/>
    <w:rsid w:val="0007728B"/>
    <w:rsid w:val="00083068"/>
    <w:rsid w:val="00086A31"/>
    <w:rsid w:val="00087EF0"/>
    <w:rsid w:val="00095A43"/>
    <w:rsid w:val="000A7115"/>
    <w:rsid w:val="000C5174"/>
    <w:rsid w:val="000D060C"/>
    <w:rsid w:val="000D20D4"/>
    <w:rsid w:val="000D213A"/>
    <w:rsid w:val="000D4BD9"/>
    <w:rsid w:val="000E7412"/>
    <w:rsid w:val="000F4354"/>
    <w:rsid w:val="000F4ADB"/>
    <w:rsid w:val="000F66FE"/>
    <w:rsid w:val="0010058D"/>
    <w:rsid w:val="00101C1C"/>
    <w:rsid w:val="00101FB7"/>
    <w:rsid w:val="00103D09"/>
    <w:rsid w:val="001047E3"/>
    <w:rsid w:val="00106F04"/>
    <w:rsid w:val="00121CA2"/>
    <w:rsid w:val="00126324"/>
    <w:rsid w:val="00127DEC"/>
    <w:rsid w:val="001414AD"/>
    <w:rsid w:val="001433D8"/>
    <w:rsid w:val="001439EF"/>
    <w:rsid w:val="001469E0"/>
    <w:rsid w:val="00161F45"/>
    <w:rsid w:val="00162EAA"/>
    <w:rsid w:val="00166CB4"/>
    <w:rsid w:val="00174B3F"/>
    <w:rsid w:val="00183D54"/>
    <w:rsid w:val="00186C3F"/>
    <w:rsid w:val="001A08DF"/>
    <w:rsid w:val="001A1F7F"/>
    <w:rsid w:val="001A3130"/>
    <w:rsid w:val="001A3B2C"/>
    <w:rsid w:val="001A7DA9"/>
    <w:rsid w:val="001B5612"/>
    <w:rsid w:val="001C6F7A"/>
    <w:rsid w:val="001D0103"/>
    <w:rsid w:val="001E0858"/>
    <w:rsid w:val="001F2691"/>
    <w:rsid w:val="00201B56"/>
    <w:rsid w:val="00203FF1"/>
    <w:rsid w:val="00205130"/>
    <w:rsid w:val="00207831"/>
    <w:rsid w:val="0021137B"/>
    <w:rsid w:val="00213D8F"/>
    <w:rsid w:val="002159CB"/>
    <w:rsid w:val="00215EFC"/>
    <w:rsid w:val="00227E6C"/>
    <w:rsid w:val="002366F5"/>
    <w:rsid w:val="00236F20"/>
    <w:rsid w:val="002576C6"/>
    <w:rsid w:val="00264B84"/>
    <w:rsid w:val="00265DE9"/>
    <w:rsid w:val="00273375"/>
    <w:rsid w:val="002742C4"/>
    <w:rsid w:val="00274361"/>
    <w:rsid w:val="002754FC"/>
    <w:rsid w:val="0029309D"/>
    <w:rsid w:val="00297ABA"/>
    <w:rsid w:val="002B70D1"/>
    <w:rsid w:val="002C39C3"/>
    <w:rsid w:val="002D130A"/>
    <w:rsid w:val="002D6FBE"/>
    <w:rsid w:val="002E2C66"/>
    <w:rsid w:val="002E7813"/>
    <w:rsid w:val="002E7BA0"/>
    <w:rsid w:val="002F4346"/>
    <w:rsid w:val="002F77A4"/>
    <w:rsid w:val="003007BA"/>
    <w:rsid w:val="00332942"/>
    <w:rsid w:val="00333F78"/>
    <w:rsid w:val="003401E3"/>
    <w:rsid w:val="00343097"/>
    <w:rsid w:val="00343995"/>
    <w:rsid w:val="0035103C"/>
    <w:rsid w:val="0035641F"/>
    <w:rsid w:val="00363539"/>
    <w:rsid w:val="00387D1B"/>
    <w:rsid w:val="0039006B"/>
    <w:rsid w:val="00391621"/>
    <w:rsid w:val="0039168F"/>
    <w:rsid w:val="00396D94"/>
    <w:rsid w:val="003A0116"/>
    <w:rsid w:val="003A2C26"/>
    <w:rsid w:val="003A5528"/>
    <w:rsid w:val="003B14C8"/>
    <w:rsid w:val="003B1624"/>
    <w:rsid w:val="003B1D9D"/>
    <w:rsid w:val="003B4012"/>
    <w:rsid w:val="003B45C1"/>
    <w:rsid w:val="003B5C22"/>
    <w:rsid w:val="003C2302"/>
    <w:rsid w:val="003C6A6A"/>
    <w:rsid w:val="003C6D77"/>
    <w:rsid w:val="003D3E4B"/>
    <w:rsid w:val="003D6EDB"/>
    <w:rsid w:val="003E6E62"/>
    <w:rsid w:val="003E703D"/>
    <w:rsid w:val="003E7E01"/>
    <w:rsid w:val="003E7EB4"/>
    <w:rsid w:val="003F36D0"/>
    <w:rsid w:val="003F3ADD"/>
    <w:rsid w:val="00410668"/>
    <w:rsid w:val="00412142"/>
    <w:rsid w:val="00414628"/>
    <w:rsid w:val="00417215"/>
    <w:rsid w:val="00422B0C"/>
    <w:rsid w:val="00426FDE"/>
    <w:rsid w:val="004420A3"/>
    <w:rsid w:val="00442373"/>
    <w:rsid w:val="00442FCF"/>
    <w:rsid w:val="004441BB"/>
    <w:rsid w:val="00455E46"/>
    <w:rsid w:val="004611C7"/>
    <w:rsid w:val="00463CC1"/>
    <w:rsid w:val="00464A77"/>
    <w:rsid w:val="00474FD7"/>
    <w:rsid w:val="00484757"/>
    <w:rsid w:val="004A6226"/>
    <w:rsid w:val="004B04E5"/>
    <w:rsid w:val="004B5264"/>
    <w:rsid w:val="004B614D"/>
    <w:rsid w:val="004B681E"/>
    <w:rsid w:val="004C1220"/>
    <w:rsid w:val="004C42FF"/>
    <w:rsid w:val="004C5B6D"/>
    <w:rsid w:val="004D021E"/>
    <w:rsid w:val="004D6121"/>
    <w:rsid w:val="004E18C4"/>
    <w:rsid w:val="004E5D1C"/>
    <w:rsid w:val="004F78E1"/>
    <w:rsid w:val="00500100"/>
    <w:rsid w:val="00503912"/>
    <w:rsid w:val="005100CF"/>
    <w:rsid w:val="0051256E"/>
    <w:rsid w:val="00521809"/>
    <w:rsid w:val="00524A1E"/>
    <w:rsid w:val="0053789A"/>
    <w:rsid w:val="005442EA"/>
    <w:rsid w:val="00547892"/>
    <w:rsid w:val="0057081B"/>
    <w:rsid w:val="00580141"/>
    <w:rsid w:val="00580281"/>
    <w:rsid w:val="00587EEA"/>
    <w:rsid w:val="005911D6"/>
    <w:rsid w:val="005965CA"/>
    <w:rsid w:val="005A4FD6"/>
    <w:rsid w:val="005B04AE"/>
    <w:rsid w:val="005B641B"/>
    <w:rsid w:val="005C5372"/>
    <w:rsid w:val="005C5B04"/>
    <w:rsid w:val="005D0813"/>
    <w:rsid w:val="005D1369"/>
    <w:rsid w:val="005D3931"/>
    <w:rsid w:val="005D7CCD"/>
    <w:rsid w:val="005F1257"/>
    <w:rsid w:val="00604C29"/>
    <w:rsid w:val="00606944"/>
    <w:rsid w:val="00607555"/>
    <w:rsid w:val="0061081A"/>
    <w:rsid w:val="006108A6"/>
    <w:rsid w:val="00623DB8"/>
    <w:rsid w:val="00625539"/>
    <w:rsid w:val="00641D62"/>
    <w:rsid w:val="006448B1"/>
    <w:rsid w:val="00645451"/>
    <w:rsid w:val="006523C1"/>
    <w:rsid w:val="0065514B"/>
    <w:rsid w:val="00661C98"/>
    <w:rsid w:val="006647E9"/>
    <w:rsid w:val="00664889"/>
    <w:rsid w:val="00666B81"/>
    <w:rsid w:val="00673541"/>
    <w:rsid w:val="00680AB6"/>
    <w:rsid w:val="00690097"/>
    <w:rsid w:val="0069178B"/>
    <w:rsid w:val="006B2C08"/>
    <w:rsid w:val="006C2229"/>
    <w:rsid w:val="006D5515"/>
    <w:rsid w:val="006D74A9"/>
    <w:rsid w:val="006E5FBB"/>
    <w:rsid w:val="006E7389"/>
    <w:rsid w:val="006F3F19"/>
    <w:rsid w:val="0070130B"/>
    <w:rsid w:val="00701DEF"/>
    <w:rsid w:val="007110DE"/>
    <w:rsid w:val="007160FB"/>
    <w:rsid w:val="00724B6E"/>
    <w:rsid w:val="00724C03"/>
    <w:rsid w:val="0074071B"/>
    <w:rsid w:val="00742C4E"/>
    <w:rsid w:val="007457DE"/>
    <w:rsid w:val="00756E57"/>
    <w:rsid w:val="007623BF"/>
    <w:rsid w:val="00766983"/>
    <w:rsid w:val="00770239"/>
    <w:rsid w:val="0078055F"/>
    <w:rsid w:val="00780D20"/>
    <w:rsid w:val="00783D25"/>
    <w:rsid w:val="00787D07"/>
    <w:rsid w:val="007912D0"/>
    <w:rsid w:val="007937E7"/>
    <w:rsid w:val="007A4D9B"/>
    <w:rsid w:val="007A57EF"/>
    <w:rsid w:val="007A6416"/>
    <w:rsid w:val="007B2FBD"/>
    <w:rsid w:val="007B35A8"/>
    <w:rsid w:val="007B3769"/>
    <w:rsid w:val="007B3C6D"/>
    <w:rsid w:val="007B50C9"/>
    <w:rsid w:val="007E2912"/>
    <w:rsid w:val="007E7E7E"/>
    <w:rsid w:val="007F6398"/>
    <w:rsid w:val="008016C1"/>
    <w:rsid w:val="00804718"/>
    <w:rsid w:val="00811E9F"/>
    <w:rsid w:val="00813ADC"/>
    <w:rsid w:val="00825F29"/>
    <w:rsid w:val="00832D9D"/>
    <w:rsid w:val="00835F36"/>
    <w:rsid w:val="0083771E"/>
    <w:rsid w:val="00845746"/>
    <w:rsid w:val="00851E89"/>
    <w:rsid w:val="00855241"/>
    <w:rsid w:val="00860C22"/>
    <w:rsid w:val="00871952"/>
    <w:rsid w:val="00873724"/>
    <w:rsid w:val="00875991"/>
    <w:rsid w:val="008765AF"/>
    <w:rsid w:val="00884CAC"/>
    <w:rsid w:val="008855E8"/>
    <w:rsid w:val="0089145A"/>
    <w:rsid w:val="00894FDE"/>
    <w:rsid w:val="008A450F"/>
    <w:rsid w:val="008A609C"/>
    <w:rsid w:val="008B3AE5"/>
    <w:rsid w:val="008B5C05"/>
    <w:rsid w:val="008C2C12"/>
    <w:rsid w:val="008C345A"/>
    <w:rsid w:val="008D07BE"/>
    <w:rsid w:val="008D2AB0"/>
    <w:rsid w:val="008D4011"/>
    <w:rsid w:val="008E2FFB"/>
    <w:rsid w:val="008E3077"/>
    <w:rsid w:val="008E390E"/>
    <w:rsid w:val="008E41B1"/>
    <w:rsid w:val="008F5EA9"/>
    <w:rsid w:val="008F64D3"/>
    <w:rsid w:val="00911696"/>
    <w:rsid w:val="009131BF"/>
    <w:rsid w:val="0091554B"/>
    <w:rsid w:val="009159BC"/>
    <w:rsid w:val="00917F60"/>
    <w:rsid w:val="0092283B"/>
    <w:rsid w:val="00927D35"/>
    <w:rsid w:val="00931201"/>
    <w:rsid w:val="00951A0F"/>
    <w:rsid w:val="00953626"/>
    <w:rsid w:val="0096457B"/>
    <w:rsid w:val="009740CA"/>
    <w:rsid w:val="00984B88"/>
    <w:rsid w:val="009851DE"/>
    <w:rsid w:val="00987CB4"/>
    <w:rsid w:val="009A2411"/>
    <w:rsid w:val="009B353D"/>
    <w:rsid w:val="009B5374"/>
    <w:rsid w:val="009B6BB2"/>
    <w:rsid w:val="009C002F"/>
    <w:rsid w:val="009C2113"/>
    <w:rsid w:val="009D21E2"/>
    <w:rsid w:val="009D6C6B"/>
    <w:rsid w:val="009E0F6A"/>
    <w:rsid w:val="009F1289"/>
    <w:rsid w:val="009F25EB"/>
    <w:rsid w:val="009F2654"/>
    <w:rsid w:val="009F3B7C"/>
    <w:rsid w:val="009F3CBA"/>
    <w:rsid w:val="009F64A8"/>
    <w:rsid w:val="009F792D"/>
    <w:rsid w:val="00A04513"/>
    <w:rsid w:val="00A04784"/>
    <w:rsid w:val="00A077F0"/>
    <w:rsid w:val="00A124FA"/>
    <w:rsid w:val="00A22120"/>
    <w:rsid w:val="00A22DBC"/>
    <w:rsid w:val="00A301C2"/>
    <w:rsid w:val="00A32197"/>
    <w:rsid w:val="00A5261E"/>
    <w:rsid w:val="00A57FFE"/>
    <w:rsid w:val="00A6106E"/>
    <w:rsid w:val="00A62282"/>
    <w:rsid w:val="00A6258E"/>
    <w:rsid w:val="00A63A19"/>
    <w:rsid w:val="00A65E60"/>
    <w:rsid w:val="00A75F7C"/>
    <w:rsid w:val="00A802F1"/>
    <w:rsid w:val="00A80ECD"/>
    <w:rsid w:val="00A81461"/>
    <w:rsid w:val="00A852D2"/>
    <w:rsid w:val="00A868A8"/>
    <w:rsid w:val="00AA2D90"/>
    <w:rsid w:val="00AA3389"/>
    <w:rsid w:val="00AA431E"/>
    <w:rsid w:val="00AA483B"/>
    <w:rsid w:val="00AA588A"/>
    <w:rsid w:val="00AB028A"/>
    <w:rsid w:val="00AC65E4"/>
    <w:rsid w:val="00AE10B8"/>
    <w:rsid w:val="00AE370F"/>
    <w:rsid w:val="00AF2498"/>
    <w:rsid w:val="00AF3FD7"/>
    <w:rsid w:val="00B051ED"/>
    <w:rsid w:val="00B15C86"/>
    <w:rsid w:val="00B319E3"/>
    <w:rsid w:val="00B34337"/>
    <w:rsid w:val="00B35B95"/>
    <w:rsid w:val="00B45B31"/>
    <w:rsid w:val="00B45F18"/>
    <w:rsid w:val="00B47A36"/>
    <w:rsid w:val="00B52DD5"/>
    <w:rsid w:val="00B570F7"/>
    <w:rsid w:val="00B60BB3"/>
    <w:rsid w:val="00B64CFF"/>
    <w:rsid w:val="00B7274A"/>
    <w:rsid w:val="00B72FA9"/>
    <w:rsid w:val="00B83E33"/>
    <w:rsid w:val="00B8515E"/>
    <w:rsid w:val="00B902D3"/>
    <w:rsid w:val="00BA0AE9"/>
    <w:rsid w:val="00BC249A"/>
    <w:rsid w:val="00BC4290"/>
    <w:rsid w:val="00BD11A2"/>
    <w:rsid w:val="00BD1790"/>
    <w:rsid w:val="00BE1685"/>
    <w:rsid w:val="00BE30B0"/>
    <w:rsid w:val="00BE32E5"/>
    <w:rsid w:val="00BE65E5"/>
    <w:rsid w:val="00BF384F"/>
    <w:rsid w:val="00BF681C"/>
    <w:rsid w:val="00C001C6"/>
    <w:rsid w:val="00C02F41"/>
    <w:rsid w:val="00C07C8C"/>
    <w:rsid w:val="00C110C5"/>
    <w:rsid w:val="00C11841"/>
    <w:rsid w:val="00C137CE"/>
    <w:rsid w:val="00C158E5"/>
    <w:rsid w:val="00C164A7"/>
    <w:rsid w:val="00C2069A"/>
    <w:rsid w:val="00C25EF4"/>
    <w:rsid w:val="00C334D9"/>
    <w:rsid w:val="00C41C8B"/>
    <w:rsid w:val="00C44A06"/>
    <w:rsid w:val="00C46E54"/>
    <w:rsid w:val="00C5675A"/>
    <w:rsid w:val="00C61B88"/>
    <w:rsid w:val="00C63E51"/>
    <w:rsid w:val="00C71AC4"/>
    <w:rsid w:val="00C73854"/>
    <w:rsid w:val="00C876FF"/>
    <w:rsid w:val="00C93D35"/>
    <w:rsid w:val="00C94805"/>
    <w:rsid w:val="00C95A82"/>
    <w:rsid w:val="00CA0D3D"/>
    <w:rsid w:val="00CA156B"/>
    <w:rsid w:val="00CC0C08"/>
    <w:rsid w:val="00CC47D3"/>
    <w:rsid w:val="00CC7AED"/>
    <w:rsid w:val="00CD2045"/>
    <w:rsid w:val="00CD6C90"/>
    <w:rsid w:val="00CE1A11"/>
    <w:rsid w:val="00CE4F9D"/>
    <w:rsid w:val="00CF0ED0"/>
    <w:rsid w:val="00D112E1"/>
    <w:rsid w:val="00D20073"/>
    <w:rsid w:val="00D215B6"/>
    <w:rsid w:val="00D30310"/>
    <w:rsid w:val="00D316B6"/>
    <w:rsid w:val="00D31C52"/>
    <w:rsid w:val="00D35C09"/>
    <w:rsid w:val="00D46D4B"/>
    <w:rsid w:val="00D52365"/>
    <w:rsid w:val="00D819E0"/>
    <w:rsid w:val="00D820C4"/>
    <w:rsid w:val="00D82246"/>
    <w:rsid w:val="00D85C7F"/>
    <w:rsid w:val="00D87786"/>
    <w:rsid w:val="00D928CA"/>
    <w:rsid w:val="00D93359"/>
    <w:rsid w:val="00DA0562"/>
    <w:rsid w:val="00DA2823"/>
    <w:rsid w:val="00DA293F"/>
    <w:rsid w:val="00DA57BE"/>
    <w:rsid w:val="00DB28D6"/>
    <w:rsid w:val="00DB3545"/>
    <w:rsid w:val="00DB414B"/>
    <w:rsid w:val="00DC4D1E"/>
    <w:rsid w:val="00DC77B0"/>
    <w:rsid w:val="00DD0E77"/>
    <w:rsid w:val="00DD5CFF"/>
    <w:rsid w:val="00DE0B66"/>
    <w:rsid w:val="00DE2BF0"/>
    <w:rsid w:val="00DE406C"/>
    <w:rsid w:val="00DE4671"/>
    <w:rsid w:val="00DE4877"/>
    <w:rsid w:val="00DE7691"/>
    <w:rsid w:val="00DF46D8"/>
    <w:rsid w:val="00E1053B"/>
    <w:rsid w:val="00E11A27"/>
    <w:rsid w:val="00E11F90"/>
    <w:rsid w:val="00E26DA3"/>
    <w:rsid w:val="00E31B10"/>
    <w:rsid w:val="00E35B7B"/>
    <w:rsid w:val="00E45E77"/>
    <w:rsid w:val="00E47DEC"/>
    <w:rsid w:val="00E53D9C"/>
    <w:rsid w:val="00E63731"/>
    <w:rsid w:val="00E70DE1"/>
    <w:rsid w:val="00E80AB6"/>
    <w:rsid w:val="00E961A1"/>
    <w:rsid w:val="00EA2F51"/>
    <w:rsid w:val="00EB145B"/>
    <w:rsid w:val="00EC200A"/>
    <w:rsid w:val="00EC25B5"/>
    <w:rsid w:val="00EC7C35"/>
    <w:rsid w:val="00ED0FB3"/>
    <w:rsid w:val="00EE4B40"/>
    <w:rsid w:val="00EF0092"/>
    <w:rsid w:val="00EF63FE"/>
    <w:rsid w:val="00EF7DA5"/>
    <w:rsid w:val="00F02753"/>
    <w:rsid w:val="00F03C15"/>
    <w:rsid w:val="00F0451C"/>
    <w:rsid w:val="00F069AB"/>
    <w:rsid w:val="00F14D9B"/>
    <w:rsid w:val="00F241F7"/>
    <w:rsid w:val="00F309E4"/>
    <w:rsid w:val="00F331A9"/>
    <w:rsid w:val="00F464C4"/>
    <w:rsid w:val="00F51C6F"/>
    <w:rsid w:val="00F54273"/>
    <w:rsid w:val="00F558C9"/>
    <w:rsid w:val="00F57A34"/>
    <w:rsid w:val="00F6031E"/>
    <w:rsid w:val="00F71C85"/>
    <w:rsid w:val="00F749BA"/>
    <w:rsid w:val="00F75C33"/>
    <w:rsid w:val="00F7720C"/>
    <w:rsid w:val="00F80193"/>
    <w:rsid w:val="00F83F2B"/>
    <w:rsid w:val="00F9460E"/>
    <w:rsid w:val="00F95995"/>
    <w:rsid w:val="00FA0985"/>
    <w:rsid w:val="00FA17FB"/>
    <w:rsid w:val="00FA4442"/>
    <w:rsid w:val="00FB57E6"/>
    <w:rsid w:val="00FB6795"/>
    <w:rsid w:val="00FC0E55"/>
    <w:rsid w:val="00FC5953"/>
    <w:rsid w:val="00FD1B31"/>
    <w:rsid w:val="00FD2E53"/>
    <w:rsid w:val="00FE566F"/>
    <w:rsid w:val="00FE70F2"/>
    <w:rsid w:val="00FE7A97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01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0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6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2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customStyle="1" w:styleId="Heading4Char">
    <w:name w:val="Heading 4 Char"/>
    <w:basedOn w:val="DefaultParagraphFont"/>
    <w:link w:val="Heading4"/>
    <w:uiPriority w:val="9"/>
    <w:rsid w:val="00015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201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D4BD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E7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microsoft.com/office/2011/relationships/people" Target="people.xml"/><Relationship Id="rId27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B4676E6-6BD3-934B-975B-4C0CEE96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1152</Words>
  <Characters>6570</Characters>
  <Application>Microsoft Macintosh Word</Application>
  <DocSecurity>0</DocSecurity>
  <Lines>54</Lines>
  <Paragraphs>15</Paragraphs>
  <ScaleCrop>false</ScaleCrop>
  <Company>BME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2</cp:revision>
  <cp:lastPrinted>2015-03-18T09:11:00Z</cp:lastPrinted>
  <dcterms:created xsi:type="dcterms:W3CDTF">2015-12-10T09:13:00Z</dcterms:created>
  <dcterms:modified xsi:type="dcterms:W3CDTF">2015-12-10T09:13:00Z</dcterms:modified>
</cp:coreProperties>
</file>