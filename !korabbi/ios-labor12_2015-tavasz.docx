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5F3E" w14:textId="68F7A0DE" w:rsidR="00C5675A" w:rsidRPr="00117B36" w:rsidRDefault="009C2113" w:rsidP="00931201">
      <w:pPr>
        <w:pStyle w:val="Title"/>
        <w:rPr>
          <w:lang w:val="hu-HU"/>
        </w:rPr>
      </w:pPr>
      <w:r w:rsidRPr="00117B36">
        <w:rPr>
          <w:lang w:val="hu-HU"/>
        </w:rPr>
        <w:t xml:space="preserve">iOS alapú </w:t>
      </w:r>
      <w:r w:rsidR="00B76F44" w:rsidRPr="00117B36">
        <w:rPr>
          <w:lang w:val="hu-HU"/>
        </w:rPr>
        <w:t>szoftverfejlesztés - Labor 1</w:t>
      </w:r>
      <w:r w:rsidR="00EC1D26" w:rsidRPr="00117B36">
        <w:rPr>
          <w:lang w:val="hu-HU"/>
        </w:rPr>
        <w:t>2</w:t>
      </w:r>
    </w:p>
    <w:p w14:paraId="5A2DAD48" w14:textId="220BAA2F" w:rsidR="00C5675A" w:rsidRPr="00117B36" w:rsidRDefault="00C5675A" w:rsidP="009C2113">
      <w:pPr>
        <w:rPr>
          <w:lang w:val="hu-HU"/>
        </w:rPr>
      </w:pPr>
      <w:r w:rsidRPr="00117B36">
        <w:rPr>
          <w:lang w:val="hu-HU"/>
        </w:rPr>
        <w:t>A laborsegédle</w:t>
      </w:r>
      <w:r w:rsidR="005C18D5" w:rsidRPr="00117B36">
        <w:rPr>
          <w:lang w:val="hu-HU"/>
        </w:rPr>
        <w:t>tet összeállította: Blázovics László</w:t>
      </w:r>
      <w:ins w:id="0" w:author="Imre Kelényi" w:date="2014-05-05T17:31:00Z">
        <w:r w:rsidR="00EB6D6D" w:rsidRPr="00117B36">
          <w:rPr>
            <w:lang w:val="hu-HU"/>
          </w:rPr>
          <w:t>, Kántor Tibor és Kelényi Imre</w:t>
        </w:r>
      </w:ins>
      <w:del w:id="1" w:author="Imre Kelényi" w:date="2014-05-05T17:31:00Z">
        <w:r w:rsidRPr="00117B36" w:rsidDel="00EB6D6D">
          <w:rPr>
            <w:lang w:val="hu-HU"/>
          </w:rPr>
          <w:delText xml:space="preserve"> </w:delText>
        </w:r>
        <w:r w:rsidR="005C18D5" w:rsidRPr="00117B36" w:rsidDel="00EB6D6D">
          <w:rPr>
            <w:lang w:val="hu-HU"/>
          </w:rPr>
          <w:delText>–</w:delText>
        </w:r>
        <w:r w:rsidRPr="00117B36" w:rsidDel="00EB6D6D">
          <w:rPr>
            <w:lang w:val="hu-HU"/>
          </w:rPr>
          <w:delText xml:space="preserve"> </w:delText>
        </w:r>
        <w:r w:rsidR="005C18D5" w:rsidRPr="00117B36" w:rsidDel="00EB6D6D">
          <w:rPr>
            <w:lang w:val="hu-HU"/>
          </w:rPr>
          <w:delText>blazovics.laszlo</w:delText>
        </w:r>
        <w:r w:rsidRPr="00117B36" w:rsidDel="00EB6D6D">
          <w:rPr>
            <w:lang w:val="hu-HU"/>
          </w:rPr>
          <w:delText>@aut.bme.hu</w:delText>
        </w:r>
      </w:del>
    </w:p>
    <w:p w14:paraId="255D823E" w14:textId="77777777" w:rsidR="00C5675A" w:rsidRPr="00117B36" w:rsidRDefault="00C5675A" w:rsidP="009C2113">
      <w:pPr>
        <w:rPr>
          <w:lang w:val="hu-HU"/>
        </w:rPr>
      </w:pPr>
    </w:p>
    <w:p w14:paraId="5A2F854C" w14:textId="6C199C88" w:rsidR="000C2BE4" w:rsidRPr="00117B36" w:rsidRDefault="009C2113" w:rsidP="009C2113">
      <w:pPr>
        <w:rPr>
          <w:lang w:val="hu-HU"/>
        </w:rPr>
      </w:pPr>
      <w:r w:rsidRPr="00117B36">
        <w:rPr>
          <w:lang w:val="hu-HU"/>
        </w:rPr>
        <w:t>A labor témája:</w:t>
      </w:r>
    </w:p>
    <w:p w14:paraId="10B8AA32" w14:textId="46AF9D3A" w:rsidR="005C18D5" w:rsidRDefault="000C2BE4" w:rsidP="005C18D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Third-party Swift komponens integrálása</w:t>
      </w:r>
    </w:p>
    <w:p w14:paraId="2D970B23" w14:textId="22D081B6" w:rsidR="000C2BE4" w:rsidRDefault="000C2BE4" w:rsidP="005C18D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Objective-C kód integrálása</w:t>
      </w:r>
    </w:p>
    <w:p w14:paraId="16930FC4" w14:textId="340CDCBD" w:rsidR="000C2BE4" w:rsidRPr="00117B36" w:rsidRDefault="000C2BE4" w:rsidP="005C18D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 Cocoapods használata</w:t>
      </w:r>
    </w:p>
    <w:p w14:paraId="7901B86D" w14:textId="77777777" w:rsidR="005C18D5" w:rsidRPr="00117B36" w:rsidRDefault="005C18D5" w:rsidP="005C18D5">
      <w:pPr>
        <w:pStyle w:val="ListParagraph"/>
        <w:ind w:left="1440"/>
        <w:rPr>
          <w:lang w:val="hu-HU"/>
        </w:rPr>
      </w:pPr>
    </w:p>
    <w:p w14:paraId="6213B1B5" w14:textId="68FB203A" w:rsidR="003A5528" w:rsidRPr="00117B36" w:rsidRDefault="003A5528" w:rsidP="003A5528">
      <w:pPr>
        <w:jc w:val="both"/>
        <w:rPr>
          <w:lang w:val="hu-HU"/>
        </w:rPr>
      </w:pPr>
      <w:r w:rsidRPr="00117B36">
        <w:rPr>
          <w:lang w:val="hu-HU"/>
        </w:rPr>
        <w:t xml:space="preserve">A laborhoz tartozó nagyobb kódrészletek a következő url-en érhetők el </w:t>
      </w:r>
      <w:r w:rsidR="00C63E51" w:rsidRPr="00117B36">
        <w:rPr>
          <w:lang w:val="hu-HU"/>
        </w:rPr>
        <w:t>"</w:t>
      </w:r>
      <w:r w:rsidRPr="00117B36">
        <w:rPr>
          <w:lang w:val="hu-HU"/>
        </w:rPr>
        <w:t>copy-paste barát</w:t>
      </w:r>
      <w:r w:rsidR="00C63E51" w:rsidRPr="00117B36">
        <w:rPr>
          <w:lang w:val="hu-HU"/>
        </w:rPr>
        <w:t>"</w:t>
      </w:r>
      <w:r w:rsidRPr="00117B36">
        <w:rPr>
          <w:lang w:val="hu-HU"/>
        </w:rPr>
        <w:t xml:space="preserve"> formában:</w:t>
      </w:r>
    </w:p>
    <w:p w14:paraId="2895628B" w14:textId="77777777" w:rsidR="003A5528" w:rsidRPr="00117B36" w:rsidRDefault="003A5528" w:rsidP="003A5528">
      <w:pPr>
        <w:jc w:val="both"/>
        <w:rPr>
          <w:lang w:val="hu-HU"/>
        </w:rPr>
      </w:pPr>
    </w:p>
    <w:p w14:paraId="05BE0AE6" w14:textId="21AA530A" w:rsidR="00951A0F" w:rsidRPr="00117B36" w:rsidRDefault="003A5528" w:rsidP="00951A0F">
      <w:pPr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38277B70" wp14:editId="5DB73833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979A" w14:textId="2781B4EF" w:rsidR="009B3470" w:rsidRPr="00E47556" w:rsidRDefault="001F2715" w:rsidP="003A552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 w:rsidRPr="001F271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https://gist.github.com/blazovics/416a6c5d431ffdd161a9</w:t>
                            </w:r>
                          </w:p>
                          <w:bookmarkEnd w:id="2"/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277B7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14:paraId="7A98979A" w14:textId="2781B4EF" w:rsidR="009B3470" w:rsidRPr="00E47556" w:rsidRDefault="001F2715" w:rsidP="003A552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3" w:name="_GoBack"/>
                      <w:r w:rsidRPr="001F2715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https://gist.github.com/blazovics/416a6c5d431ffdd161a9</w:t>
                      </w:r>
                    </w:p>
                    <w:bookmarkEnd w:id="3"/>
                  </w:txbxContent>
                </v:textbox>
                <w10:anchorlock/>
              </v:shape>
            </w:pict>
          </mc:Fallback>
        </mc:AlternateContent>
      </w:r>
    </w:p>
    <w:p w14:paraId="5909AF7F" w14:textId="144D2D41" w:rsidR="00EC59A0" w:rsidRDefault="000C2BE4" w:rsidP="00A7778B">
      <w:pPr>
        <w:pStyle w:val="Heading1"/>
        <w:rPr>
          <w:lang w:val="hu-HU"/>
        </w:rPr>
      </w:pPr>
      <w:r>
        <w:rPr>
          <w:lang w:val="hu-HU"/>
        </w:rPr>
        <w:t>ImageDownloader</w:t>
      </w:r>
    </w:p>
    <w:p w14:paraId="2A49D0BD" w14:textId="77777777" w:rsidR="003C6B14" w:rsidRDefault="003C6B14" w:rsidP="003C6B14"/>
    <w:p w14:paraId="6CD9AAAA" w14:textId="6C27EF44" w:rsidR="003C6B14" w:rsidRPr="003C6B14" w:rsidRDefault="003C6B14" w:rsidP="003C6B14">
      <w:r>
        <w:t xml:space="preserve">Alkalmazásunk a fortepan.hu-ról fog letölteni közepes, illetve nagy felbontású képeket. Utóbbi esetén azt is szeretnénk megmutatni a felhasználónak, hogy hogyan halad a letöltés. </w:t>
      </w:r>
    </w:p>
    <w:p w14:paraId="639E841C" w14:textId="77777777" w:rsidR="00EC59A0" w:rsidRPr="00117B36" w:rsidRDefault="00EC59A0" w:rsidP="00EC59A0">
      <w:pPr>
        <w:rPr>
          <w:lang w:val="hu-HU"/>
        </w:rPr>
      </w:pPr>
    </w:p>
    <w:p w14:paraId="46C07D75" w14:textId="77777777" w:rsidR="000C2BE4" w:rsidRDefault="000C2BE4" w:rsidP="00EC59A0">
      <w:pPr>
        <w:jc w:val="both"/>
        <w:rPr>
          <w:lang w:val="hu-HU"/>
        </w:rPr>
      </w:pPr>
      <w:r>
        <w:rPr>
          <w:lang w:val="hu-HU"/>
        </w:rPr>
        <w:t xml:space="preserve">Kiindulásnak hozzunk lére egy SingleView applicationt </w:t>
      </w:r>
      <w:r w:rsidRPr="000C2BE4">
        <w:rPr>
          <w:b/>
          <w:lang w:val="hu-HU"/>
        </w:rPr>
        <w:t>PictureDownload</w:t>
      </w:r>
      <w:r>
        <w:rPr>
          <w:lang w:val="hu-HU"/>
        </w:rPr>
        <w:t xml:space="preserve"> néven.</w:t>
      </w:r>
    </w:p>
    <w:p w14:paraId="13B628B9" w14:textId="1C3A100D" w:rsidR="005C18D5" w:rsidRDefault="000C2BE4" w:rsidP="00EC59A0">
      <w:pPr>
        <w:jc w:val="both"/>
        <w:rPr>
          <w:lang w:val="hu-HU"/>
        </w:rPr>
      </w:pPr>
      <w:r>
        <w:rPr>
          <w:lang w:val="hu-HU"/>
        </w:rPr>
        <w:t>A létrehozott projektben töröljük ki a Main.Storyboard-ot és ezt vezessük át project beállításaiban is, nevezetesen töröljük ki a Main interface mező tartalmát a Deployment Info résznél.</w:t>
      </w:r>
    </w:p>
    <w:p w14:paraId="14DDCE25" w14:textId="77777777" w:rsidR="000C2BE4" w:rsidRDefault="000C2BE4" w:rsidP="00EC59A0">
      <w:pPr>
        <w:jc w:val="both"/>
        <w:rPr>
          <w:lang w:val="hu-HU"/>
        </w:rPr>
      </w:pPr>
    </w:p>
    <w:p w14:paraId="7A867572" w14:textId="2EF7DF03" w:rsidR="000C2BE4" w:rsidRPr="00117B36" w:rsidRDefault="000C2BE4" w:rsidP="00EC59A0">
      <w:pPr>
        <w:jc w:val="both"/>
        <w:rPr>
          <w:ins w:id="4" w:author="Imre Kelényi" w:date="2014-05-05T17:20:00Z"/>
          <w:lang w:val="hu-HU"/>
        </w:rPr>
      </w:pPr>
      <w:r>
        <w:rPr>
          <w:noProof/>
        </w:rPr>
        <w:drawing>
          <wp:inline distT="0" distB="0" distL="0" distR="0" wp14:anchorId="76334091" wp14:editId="299B4541">
            <wp:extent cx="5270500" cy="1844040"/>
            <wp:effectExtent l="0" t="0" r="1270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5-04-28 at 10.27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9792" w14:textId="77777777" w:rsidR="001D2F00" w:rsidRPr="00117B36" w:rsidRDefault="001D2F00" w:rsidP="00EC59A0">
      <w:pPr>
        <w:jc w:val="both"/>
        <w:rPr>
          <w:ins w:id="5" w:author="Imre Kelényi" w:date="2014-05-05T17:20:00Z"/>
          <w:lang w:val="hu-HU"/>
        </w:rPr>
      </w:pPr>
    </w:p>
    <w:p w14:paraId="6EF2F11E" w14:textId="0F98155E" w:rsidR="00EC59A0" w:rsidRPr="00117B36" w:rsidRDefault="000C2BE4" w:rsidP="00EC59A0">
      <w:pPr>
        <w:pStyle w:val="Heading2"/>
        <w:rPr>
          <w:lang w:val="hu-HU"/>
        </w:rPr>
      </w:pPr>
      <w:r>
        <w:rPr>
          <w:lang w:val="hu-HU"/>
        </w:rPr>
        <w:t>ViewController inicializálása kódból</w:t>
      </w:r>
    </w:p>
    <w:p w14:paraId="041009A5" w14:textId="77777777" w:rsidR="00EC59A0" w:rsidRPr="00117B36" w:rsidRDefault="00EC59A0" w:rsidP="00EC59A0">
      <w:pPr>
        <w:rPr>
          <w:lang w:val="hu-HU"/>
        </w:rPr>
      </w:pPr>
    </w:p>
    <w:p w14:paraId="0549EEFE" w14:textId="4CE86193" w:rsidR="00C71F87" w:rsidRPr="00117B36" w:rsidRDefault="000C2BE4" w:rsidP="007D086F">
      <w:pPr>
        <w:rPr>
          <w:lang w:val="hu-HU"/>
        </w:rPr>
      </w:pPr>
      <w:r>
        <w:rPr>
          <w:lang w:val="hu-HU"/>
        </w:rPr>
        <w:t xml:space="preserve">Adjuk hozzá az alábbi kódrészletet az AppDelegate </w:t>
      </w:r>
      <w:r w:rsidRPr="000C2BE4">
        <w:rPr>
          <w:lang w:val="hu-HU"/>
        </w:rPr>
        <w:t>didFinishLaunchingWithOptions</w:t>
      </w:r>
      <w:r>
        <w:rPr>
          <w:lang w:val="hu-HU"/>
        </w:rPr>
        <w:t xml:space="preserve"> metódusához:</w:t>
      </w:r>
    </w:p>
    <w:p w14:paraId="6BF5BFD1" w14:textId="0FEBBB83" w:rsidR="00C71F87" w:rsidRPr="00117B36" w:rsidRDefault="00D4047C" w:rsidP="00EC59A0">
      <w:pPr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067A73BE" wp14:editId="22B6F5F9">
                <wp:extent cx="5257800" cy="1122892"/>
                <wp:effectExtent l="0" t="0" r="0" b="254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A7A37" w14:textId="70DE1065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application(application: </w:t>
                            </w:r>
                            <w:r w:rsidRPr="000C2BE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UIApplication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didFinishLaunchingWithOptions launchOptions: [</w:t>
                            </w:r>
                            <w:r w:rsidRPr="000C2BE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NSObject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0C2BE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AnyObject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]?) -&gt; </w:t>
                            </w:r>
                            <w:r w:rsidRPr="000C2BE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Bool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0E46A67A" w14:textId="77777777" w:rsidR="009B3470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21A547A6" w14:textId="484A368C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.window = UIWindow(frame: UIScreen.mainScreen().bounds)</w:t>
                            </w:r>
                          </w:p>
                          <w:p w14:paraId="5CBA6B84" w14:textId="77777777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76BB9A57" w14:textId="594F6D4C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 = ViewController()</w:t>
                            </w:r>
                          </w:p>
                          <w:p w14:paraId="58F69517" w14:textId="77777777" w:rsidR="009B3470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viewController.imageUrl = </w:t>
                            </w:r>
                          </w:p>
                          <w:p w14:paraId="161CF152" w14:textId="6F50A164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NSURL(string: </w:t>
                            </w:r>
                            <w:r w:rsidRPr="000C2BE4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"http://www.fortepan.hu/_photo/display/28268.jpg"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3E4E9CE" w14:textId="77777777" w:rsidR="009B3470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viewController.contentUrl = </w:t>
                            </w:r>
                          </w:p>
                          <w:p w14:paraId="63F37B8B" w14:textId="77777777" w:rsidR="009B3470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NSURL(string: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62980D" w14:textId="78666F6D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C2BE4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"http://www.fortepan.hu/_photo/download/fortepan_28268.jpg"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4700C94" w14:textId="77777777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040A73FC" w14:textId="7D6C2FE9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.window!.rootViewController = viewController   </w:t>
                            </w:r>
                          </w:p>
                          <w:p w14:paraId="20102BE4" w14:textId="4347BEEA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.window!.makeKeyAndVisible()</w:t>
                            </w:r>
                          </w:p>
                          <w:p w14:paraId="27709D26" w14:textId="77777777" w:rsidR="009B3470" w:rsidRPr="000C2BE4" w:rsidRDefault="009B3470" w:rsidP="000C2BE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18510165" w14:textId="77777777" w:rsidR="009B3470" w:rsidRDefault="009B3470" w:rsidP="0089234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return</w:t>
                            </w: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C2BE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true</w:t>
                            </w:r>
                          </w:p>
                          <w:p w14:paraId="75648D02" w14:textId="76AF36D6" w:rsidR="009B3470" w:rsidRPr="00710B57" w:rsidDel="00C71F87" w:rsidRDefault="009B3470" w:rsidP="000C2BE4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" w:author="Tibor Kántor" w:date="2014-05-07T11:12:00Z"/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C2BE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  <w:del w:id="7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&lt;Foundation/Foundation.h&gt;</w:delText>
                              </w:r>
                            </w:del>
                          </w:p>
                          <w:p w14:paraId="2D826BEE" w14:textId="3E0DEEB7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" w:author="Tibor Kántor" w:date="2014-05-07T11:12:00Z"/>
                                <w:rFonts w:ascii="Menlo Regular" w:hAnsi="Menlo Regular" w:cs="Menlo Regular"/>
                                <w:color w:val="643820"/>
                                <w:sz w:val="18"/>
                                <w:szCs w:val="22"/>
                              </w:rPr>
                            </w:pPr>
                            <w:del w:id="9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&lt;CoreLocation/CoreLocation.h&gt;</w:delText>
                              </w:r>
                            </w:del>
                          </w:p>
                          <w:p w14:paraId="7F735A01" w14:textId="378BB62D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AC0D913" w14:textId="636F7F96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1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12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@interface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MELocationManager :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NSObject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&lt;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CLLocationManagerDelegate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&gt;{</w:delText>
                              </w:r>
                            </w:del>
                          </w:p>
                          <w:p w14:paraId="0722D82C" w14:textId="28F2DBF8" w:rsidR="009B3470" w:rsidDel="00C71F87" w:rsidRDefault="009B3470" w:rsidP="008F2F8F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3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14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*_locationManager;</w:delText>
                              </w:r>
                            </w:del>
                          </w:p>
                          <w:p w14:paraId="6E40E5EC" w14:textId="4A4071C5" w:rsidR="009B3470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16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NSTimer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* _timeOutTimer;</w:delText>
                              </w:r>
                            </w:del>
                          </w:p>
                          <w:p w14:paraId="7DEAA40F" w14:textId="3B05E2A3" w:rsidR="009B3470" w:rsidRPr="00C82F5B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7" w:author="Tibor Kántor" w:date="2014-05-07T11:12:00Z"/>
                                <w:rFonts w:ascii="Menlo Regular" w:hAnsi="Menlo Regular" w:cs="Menlo Regular"/>
                                <w:color w:val="000000"/>
                                <w:sz w:val="10"/>
                                <w:szCs w:val="22"/>
                              </w:rPr>
                            </w:pPr>
                            <w:del w:id="18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(^locationUpdated)(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);</w:delText>
                              </w:r>
                            </w:del>
                          </w:p>
                          <w:p w14:paraId="5ECBCB40" w14:textId="4E1D81F0" w:rsidR="009B3470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20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}</w:delText>
                              </w:r>
                            </w:del>
                          </w:p>
                          <w:p w14:paraId="6199D0A7" w14:textId="5D0EB405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1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5A1ED1FE" w14:textId="110DED98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2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23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@property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strong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,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nonatomic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)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*lastLocation;</w:delText>
                              </w:r>
                            </w:del>
                          </w:p>
                          <w:p w14:paraId="6B6ADA68" w14:textId="5E608BAD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49BF83" w14:textId="3ACF5F60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26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)startLocationManager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:(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))block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;</w:delText>
                              </w:r>
                            </w:del>
                          </w:p>
                          <w:p w14:paraId="11450EFC" w14:textId="1D2153DD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7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28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)stopLocationManager;</w:delText>
                              </w:r>
                            </w:del>
                          </w:p>
                          <w:p w14:paraId="215C9FE8" w14:textId="229AFBD6" w:rsidR="009B3470" w:rsidRPr="0089234C" w:rsidDel="00C71F87" w:rsidRDefault="009B3470" w:rsidP="0089234C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2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58462379" w14:textId="2EBBFD36" w:rsidR="009B3470" w:rsidRPr="0089234C" w:rsidRDefault="009B3470" w:rsidP="0089234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8"/>
                              </w:rPr>
                            </w:pPr>
                            <w:del w:id="30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@end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7A73BE" id="Text_x0020_Box_x0020_7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" fillcolor="#eeece1 [3214]" stroked="f">
                <v:textbox style="mso-fit-shape-to-text:t" inset="2mm,2mm,2mm,2mm">
                  <w:txbxContent>
                    <w:p w14:paraId="533A7A37" w14:textId="70DE1065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application(application: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UIApplication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didFinishLaunchingWithOptions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launchOptions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 [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NSObject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AnyObject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]?) -&gt;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Bool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0E46A67A" w14:textId="77777777" w:rsidR="009B3470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21A547A6" w14:textId="484A368C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.window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UIWindow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(frame: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UIScreen.mainScreen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().bounds)</w:t>
                      </w:r>
                    </w:p>
                    <w:p w14:paraId="5CBA6B84" w14:textId="77777777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76BB9A57" w14:textId="594F6D4C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58F69517" w14:textId="77777777" w:rsidR="009B3470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viewController.imageUrl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161CF152" w14:textId="6F50A164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NSURL(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string: </w:t>
                      </w:r>
                      <w:r w:rsidRPr="000C2BE4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"http://www.fortepan.hu/_photo/display/28268.jpg"</w:t>
                      </w: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33E4E9CE" w14:textId="77777777" w:rsidR="009B3470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viewController.contentUrl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63F37B8B" w14:textId="77777777" w:rsidR="009B3470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NSURL(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string: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62980D" w14:textId="78666F6D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C2BE4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"http://www.fortepan.hu/_photo/download/fortepan_28268.jpg"</w:t>
                      </w: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34700C94" w14:textId="77777777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040A73FC" w14:textId="7D6C2FE9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.window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!.</w:t>
                      </w: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rootViewController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</w:t>
                      </w:r>
                    </w:p>
                    <w:p w14:paraId="20102BE4" w14:textId="4347BEEA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.window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!.</w:t>
                      </w:r>
                      <w:proofErr w:type="spellStart"/>
                      <w:proofErr w:type="gramStart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makeKeyAndVisible</w:t>
                      </w:r>
                      <w:proofErr w:type="spellEnd"/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27709D26" w14:textId="77777777" w:rsidR="009B3470" w:rsidRPr="000C2BE4" w:rsidRDefault="009B3470" w:rsidP="000C2BE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18510165" w14:textId="77777777" w:rsidR="009B3470" w:rsidRDefault="009B3470" w:rsidP="0089234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return</w:t>
                      </w:r>
                      <w:proofErr w:type="gramEnd"/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0C2BE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true</w:t>
                      </w:r>
                    </w:p>
                    <w:p w14:paraId="75648D02" w14:textId="76AF36D6" w:rsidR="009B3470" w:rsidRPr="00710B57" w:rsidDel="00C71F87" w:rsidRDefault="009B3470" w:rsidP="000C2BE4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29" w:author="Tibor Kántor" w:date="2014-05-07T11:12:00Z"/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C2BE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  <w:del w:id="30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&lt;Foundation/Foundation.h&gt;</w:delText>
                        </w:r>
                      </w:del>
                    </w:p>
                    <w:p w14:paraId="2D826BEE" w14:textId="3E0DEEB7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31" w:author="Tibor Kántor" w:date="2014-05-07T11:12:00Z"/>
                          <w:rFonts w:ascii="Menlo Regular" w:hAnsi="Menlo Regular" w:cs="Menlo Regular"/>
                          <w:color w:val="643820"/>
                          <w:sz w:val="18"/>
                          <w:szCs w:val="22"/>
                        </w:rPr>
                      </w:pPr>
                      <w:del w:id="32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&lt;CoreLocation/CoreLocation.h&gt;</w:delText>
                        </w:r>
                      </w:del>
                    </w:p>
                    <w:p w14:paraId="7F735A01" w14:textId="378BB62D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33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AC0D913" w14:textId="636F7F96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3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35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@interface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MELocationManager :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NSObject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&lt;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CLLocationManagerDelegate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&gt;{</w:delText>
                        </w:r>
                      </w:del>
                    </w:p>
                    <w:p w14:paraId="0722D82C" w14:textId="28F2DBF8" w:rsidR="009B3470" w:rsidDel="00C71F87" w:rsidRDefault="009B3470" w:rsidP="008F2F8F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36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37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*_locationManager;</w:delText>
                        </w:r>
                      </w:del>
                    </w:p>
                    <w:p w14:paraId="6E40E5EC" w14:textId="4A4071C5" w:rsidR="009B3470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3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39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NSTimer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* _timeOutTimer;</w:delText>
                        </w:r>
                      </w:del>
                    </w:p>
                    <w:p w14:paraId="7DEAA40F" w14:textId="3B05E2A3" w:rsidR="009B3470" w:rsidRPr="00C82F5B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0" w:author="Tibor Kántor" w:date="2014-05-07T11:12:00Z"/>
                          <w:rFonts w:ascii="Menlo Regular" w:hAnsi="Menlo Regular" w:cs="Menlo Regular"/>
                          <w:color w:val="000000"/>
                          <w:sz w:val="10"/>
                          <w:szCs w:val="22"/>
                        </w:rPr>
                      </w:pPr>
                      <w:del w:id="41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(^locationUpdated)(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);</w:delText>
                        </w:r>
                      </w:del>
                    </w:p>
                    <w:p w14:paraId="5ECBCB40" w14:textId="4E1D81F0" w:rsidR="009B3470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4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}</w:delText>
                        </w:r>
                      </w:del>
                    </w:p>
                    <w:p w14:paraId="6199D0A7" w14:textId="5D0EB405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5A1ED1FE" w14:textId="110DED98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5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46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@property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strong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,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nonatomic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)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*lastLocation;</w:delText>
                        </w:r>
                      </w:del>
                    </w:p>
                    <w:p w14:paraId="6B6ADA68" w14:textId="5E608BAD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7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49BF83" w14:textId="3ACF5F60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4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49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)startLocationManager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:(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))block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;</w:delText>
                        </w:r>
                      </w:del>
                    </w:p>
                    <w:p w14:paraId="11450EFC" w14:textId="1D2153DD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50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51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)stopLocationManager;</w:delText>
                        </w:r>
                      </w:del>
                    </w:p>
                    <w:p w14:paraId="215C9FE8" w14:textId="229AFBD6" w:rsidR="009B3470" w:rsidRPr="0089234C" w:rsidDel="00C71F87" w:rsidRDefault="009B3470" w:rsidP="0089234C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5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58462379" w14:textId="2EBBFD36" w:rsidR="009B3470" w:rsidRPr="0089234C" w:rsidRDefault="009B3470" w:rsidP="0089234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8"/>
                        </w:rPr>
                      </w:pPr>
                      <w:del w:id="5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@end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F8FD4B6" w14:textId="4A56320C" w:rsidR="00D4047C" w:rsidRPr="00117B36" w:rsidRDefault="000C2BE4" w:rsidP="00EC59A0">
      <w:pPr>
        <w:rPr>
          <w:lang w:val="hu-HU"/>
        </w:rPr>
      </w:pPr>
      <w:r w:rsidRPr="000C2BE4">
        <w:rPr>
          <w:noProof/>
        </w:rPr>
        <mc:AlternateContent>
          <mc:Choice Requires="wps">
            <w:drawing>
              <wp:inline distT="0" distB="0" distL="0" distR="0" wp14:anchorId="67CAC88E" wp14:editId="697CD363">
                <wp:extent cx="5257800" cy="1122892"/>
                <wp:effectExtent l="0" t="0" r="25400" b="2794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1C242" w14:textId="77777777" w:rsidR="009B3470" w:rsidRPr="00E47556" w:rsidRDefault="009B3470" w:rsidP="000C2BE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C2BE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https://gist.github.com/blazovics/416a6c5d431ffdd161a9#file-appdelegate-didfinishlaunchingwithoptions-swift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AC88E" id="Text_x0020_Box_x0020_64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xMaPYCAACM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H48TGj2AgAA&#10;jA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3E11C242" w14:textId="77777777" w:rsidR="009B3470" w:rsidRPr="00E47556" w:rsidRDefault="009B3470" w:rsidP="000C2BE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C2BE4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https://gist.github.com/blazovics/416a6c5d431ffdd161a9#file-appdelegate-didfinishlaunchingwithoptions-swift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76FDD9" w14:textId="77777777" w:rsidR="000C2BE4" w:rsidRDefault="000C2BE4" w:rsidP="000E7014">
      <w:pPr>
        <w:jc w:val="both"/>
        <w:rPr>
          <w:lang w:val="hu-HU"/>
        </w:rPr>
      </w:pPr>
    </w:p>
    <w:p w14:paraId="76A49645" w14:textId="77777777" w:rsidR="009B3470" w:rsidRDefault="000C2BE4" w:rsidP="000E7014">
      <w:pPr>
        <w:jc w:val="both"/>
        <w:rPr>
          <w:lang w:val="hu-HU"/>
        </w:rPr>
      </w:pPr>
      <w:r>
        <w:rPr>
          <w:lang w:val="hu-HU"/>
        </w:rPr>
        <w:t>Ezután menjünk át a ViewController.swift-r</w:t>
      </w:r>
      <w:r w:rsidR="009B3470">
        <w:rPr>
          <w:lang w:val="hu-HU"/>
        </w:rPr>
        <w:t>e és kezdjük el kiegészíteni.</w:t>
      </w:r>
    </w:p>
    <w:p w14:paraId="7D14AE27" w14:textId="77777777" w:rsidR="009B3470" w:rsidRDefault="009B3470" w:rsidP="000E7014">
      <w:pPr>
        <w:jc w:val="both"/>
        <w:rPr>
          <w:lang w:val="hu-HU"/>
        </w:rPr>
      </w:pPr>
    </w:p>
    <w:p w14:paraId="1309AEEF" w14:textId="58849081" w:rsidR="009B3470" w:rsidRDefault="009B3470" w:rsidP="000E7014">
      <w:pPr>
        <w:jc w:val="both"/>
        <w:rPr>
          <w:lang w:val="hu-HU"/>
        </w:rPr>
      </w:pPr>
      <w:r>
        <w:rPr>
          <w:lang w:val="hu-HU"/>
        </w:rPr>
        <w:t xml:space="preserve">Hozzunk létre egy </w:t>
      </w:r>
      <w:r w:rsidRPr="006D0D93">
        <w:rPr>
          <w:b/>
          <w:lang w:val="hu-HU"/>
        </w:rPr>
        <w:t>imageView</w:t>
      </w:r>
      <w:r>
        <w:rPr>
          <w:lang w:val="hu-HU"/>
        </w:rPr>
        <w:t xml:space="preserve"> nevű UIImageView property-t, hogy szükség esetén le tudjuk cserélni a benne lévő képet,</w:t>
      </w:r>
      <w:r w:rsidR="006D0D93">
        <w:rPr>
          <w:lang w:val="hu-HU"/>
        </w:rPr>
        <w:t xml:space="preserve"> illetve egy </w:t>
      </w:r>
      <w:r w:rsidR="006D0D93" w:rsidRPr="006D0D93">
        <w:rPr>
          <w:b/>
          <w:lang w:val="hu-HU"/>
        </w:rPr>
        <w:t>contentUrl</w:t>
      </w:r>
      <w:r w:rsidR="006D0D93">
        <w:rPr>
          <w:lang w:val="hu-HU"/>
        </w:rPr>
        <w:t xml:space="preserve"> és egy </w:t>
      </w:r>
      <w:r w:rsidR="006D0D93" w:rsidRPr="006D0D93">
        <w:rPr>
          <w:b/>
          <w:lang w:val="hu-HU"/>
        </w:rPr>
        <w:t>imageUrl</w:t>
      </w:r>
      <w:r w:rsidR="006D0D93">
        <w:rPr>
          <w:lang w:val="hu-HU"/>
        </w:rPr>
        <w:t xml:space="preserve">  property-t</w:t>
      </w:r>
    </w:p>
    <w:p w14:paraId="1A62A202" w14:textId="77777777" w:rsidR="009B3470" w:rsidRDefault="009B3470" w:rsidP="000E7014">
      <w:pPr>
        <w:jc w:val="both"/>
        <w:rPr>
          <w:lang w:val="hu-HU"/>
        </w:rPr>
      </w:pPr>
    </w:p>
    <w:p w14:paraId="370A7FDF" w14:textId="76EC7829" w:rsidR="009B3470" w:rsidRDefault="009B3470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68CABC0C" wp14:editId="449CFBA4">
                <wp:extent cx="5257800" cy="1122892"/>
                <wp:effectExtent l="0" t="0" r="0" b="254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59E22" w14:textId="77777777" w:rsidR="006D0D93" w:rsidRPr="006D0D93" w:rsidRDefault="006D0D93" w:rsidP="006D0D9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D0D9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class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ViewController: </w:t>
                            </w:r>
                            <w:r w:rsidRPr="006D0D9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UIViewController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41806048" w14:textId="77777777" w:rsidR="006D0D93" w:rsidRPr="006D0D93" w:rsidRDefault="006D0D93" w:rsidP="006D0D9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74FA9381" w14:textId="77777777" w:rsidR="006D0D93" w:rsidRPr="006D0D93" w:rsidRDefault="006D0D93" w:rsidP="006D0D9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6D0D9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contentUrl:</w:t>
                            </w:r>
                            <w:r w:rsidRPr="006D0D9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</w:t>
                            </w:r>
                          </w:p>
                          <w:p w14:paraId="4BF9A48A" w14:textId="77777777" w:rsidR="006D0D93" w:rsidRPr="006D0D93" w:rsidRDefault="006D0D93" w:rsidP="006D0D9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6D0D9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imageUrl:</w:t>
                            </w:r>
                            <w:r w:rsidRPr="006D0D9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</w:t>
                            </w:r>
                          </w:p>
                          <w:p w14:paraId="6C071DA0" w14:textId="432A1288" w:rsidR="009B3470" w:rsidRPr="00710B57" w:rsidDel="00C71F87" w:rsidRDefault="006D0D93" w:rsidP="006D0D93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31" w:author="Tibor Kántor" w:date="2014-05-07T11:12:00Z"/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6D0D9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imageView:</w:t>
                            </w:r>
                            <w:r w:rsidRPr="006D0D9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UIImageView</w:t>
                            </w:r>
                            <w:r w:rsidRPr="006D0D9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</w:t>
                            </w:r>
                            <w:del w:id="32" w:author="Tibor Kántor" w:date="2014-05-07T11:12:00Z">
                              <w:r w:rsidR="009B3470" w:rsidRPr="006D0D93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  <w:highlight w:val="yellow"/>
                                </w:rPr>
                                <w:delText xml:space="preserve">#import </w:delText>
                              </w:r>
                              <w:r w:rsidR="009B3470" w:rsidRPr="006D0D93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  <w:highlight w:val="yellow"/>
                                </w:rPr>
                                <w:delText>&lt;Foundation/Foundation.h&gt;</w:delText>
                              </w:r>
                            </w:del>
                          </w:p>
                          <w:p w14:paraId="68087B75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33" w:author="Tibor Kántor" w:date="2014-05-07T11:12:00Z"/>
                                <w:rFonts w:ascii="Menlo Regular" w:hAnsi="Menlo Regular" w:cs="Menlo Regular"/>
                                <w:color w:val="643820"/>
                                <w:sz w:val="18"/>
                                <w:szCs w:val="22"/>
                              </w:rPr>
                            </w:pPr>
                            <w:del w:id="34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&lt;CoreLocation/CoreLocation.h&gt;</w:delText>
                              </w:r>
                            </w:del>
                          </w:p>
                          <w:p w14:paraId="28752CEB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3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3248FF0D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36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37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@interface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MELocationManager :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NSObject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&lt;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CLLocationManagerDelegate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&gt;{</w:delText>
                              </w:r>
                            </w:del>
                          </w:p>
                          <w:p w14:paraId="356D5ABC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38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39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*_locationManager;</w:delText>
                              </w:r>
                            </w:del>
                          </w:p>
                          <w:p w14:paraId="3F3E9CF0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41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NSTimer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* _timeOutTimer;</w:delText>
                              </w:r>
                            </w:del>
                          </w:p>
                          <w:p w14:paraId="60177755" w14:textId="77777777" w:rsidR="009B3470" w:rsidRPr="00C82F5B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2" w:author="Tibor Kántor" w:date="2014-05-07T11:12:00Z"/>
                                <w:rFonts w:ascii="Menlo Regular" w:hAnsi="Menlo Regular" w:cs="Menlo Regular"/>
                                <w:color w:val="000000"/>
                                <w:sz w:val="10"/>
                                <w:szCs w:val="22"/>
                              </w:rPr>
                            </w:pPr>
                            <w:del w:id="43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(^locationUpdated)(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);</w:delText>
                              </w:r>
                            </w:del>
                          </w:p>
                          <w:p w14:paraId="7F49D10A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45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}</w:delText>
                              </w:r>
                            </w:del>
                          </w:p>
                          <w:p w14:paraId="4DE572AE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6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66D5566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7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48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@property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strong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,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nonatomic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)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*lastLocation;</w:delText>
                              </w:r>
                            </w:del>
                          </w:p>
                          <w:p w14:paraId="5B72223D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4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498657C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5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51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)startLocationManager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:(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))block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;</w:delText>
                              </w:r>
                            </w:del>
                          </w:p>
                          <w:p w14:paraId="257A3265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52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53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)stopLocationManager;</w:delText>
                              </w:r>
                            </w:del>
                          </w:p>
                          <w:p w14:paraId="5BEC1931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5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B8F581A" w14:textId="77777777" w:rsidR="009B3470" w:rsidRPr="0089234C" w:rsidRDefault="009B3470" w:rsidP="009B34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8"/>
                              </w:rPr>
                            </w:pPr>
                            <w:del w:id="55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@end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ABC0C" id="Text_x0020_Box_x0020_29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AkmPg/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3BB59E22" w14:textId="77777777" w:rsidR="006D0D93" w:rsidRPr="006D0D93" w:rsidRDefault="006D0D93" w:rsidP="006D0D9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gramStart"/>
                      <w:r w:rsidRPr="006D0D9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class</w:t>
                      </w:r>
                      <w:proofErr w:type="gram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6D0D9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UIViewController</w:t>
                      </w:r>
                      <w:proofErr w:type="spell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41806048" w14:textId="77777777" w:rsidR="006D0D93" w:rsidRPr="006D0D93" w:rsidRDefault="006D0D93" w:rsidP="006D0D9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74FA9381" w14:textId="77777777" w:rsidR="006D0D93" w:rsidRPr="006D0D93" w:rsidRDefault="006D0D93" w:rsidP="006D0D9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6D0D9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contentUrl:</w:t>
                      </w:r>
                      <w:r w:rsidRPr="006D0D9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proofErr w:type="spell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</w:t>
                      </w:r>
                    </w:p>
                    <w:p w14:paraId="4BF9A48A" w14:textId="77777777" w:rsidR="006D0D93" w:rsidRPr="006D0D93" w:rsidRDefault="006D0D93" w:rsidP="006D0D9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proofErr w:type="spellStart"/>
                      <w:proofErr w:type="gramStart"/>
                      <w:r w:rsidRPr="006D0D9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imageUrl:</w:t>
                      </w:r>
                      <w:r w:rsidRPr="006D0D9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proofErr w:type="spell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</w:t>
                      </w:r>
                    </w:p>
                    <w:p w14:paraId="6C071DA0" w14:textId="432A1288" w:rsidR="009B3470" w:rsidRPr="00710B57" w:rsidDel="00C71F87" w:rsidRDefault="006D0D93" w:rsidP="006D0D93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79" w:author="Tibor Kántor" w:date="2014-05-07T11:12:00Z"/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proofErr w:type="spellStart"/>
                      <w:proofErr w:type="gramStart"/>
                      <w:r w:rsidRPr="006D0D9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imageView:</w:t>
                      </w:r>
                      <w:r w:rsidRPr="006D0D9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UIImageView</w:t>
                      </w:r>
                      <w:proofErr w:type="spellEnd"/>
                      <w:r w:rsidRPr="006D0D9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</w:t>
                      </w:r>
                      <w:del w:id="80" w:author="Tibor Kántor" w:date="2014-05-07T11:12:00Z">
                        <w:r w:rsidR="009B3470" w:rsidRPr="006D0D93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  <w:highlight w:val="yellow"/>
                          </w:rPr>
                          <w:delText xml:space="preserve">#import </w:delText>
                        </w:r>
                        <w:r w:rsidR="009B3470" w:rsidRPr="006D0D93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  <w:highlight w:val="yellow"/>
                          </w:rPr>
                          <w:delText>&lt;Foundation/Foundation.h&gt;</w:delText>
                        </w:r>
                      </w:del>
                    </w:p>
                    <w:p w14:paraId="68087B75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81" w:author="Tibor Kántor" w:date="2014-05-07T11:12:00Z"/>
                          <w:rFonts w:ascii="Menlo Regular" w:hAnsi="Menlo Regular" w:cs="Menlo Regular"/>
                          <w:color w:val="643820"/>
                          <w:sz w:val="18"/>
                          <w:szCs w:val="22"/>
                        </w:rPr>
                      </w:pPr>
                      <w:del w:id="82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&lt;CoreLocation/CoreLocation.h&gt;</w:delText>
                        </w:r>
                      </w:del>
                    </w:p>
                    <w:p w14:paraId="28752CEB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83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3248FF0D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8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85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@interface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MELocationManager :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NSObject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&lt;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CLLocationManagerDelegate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&gt;{</w:delText>
                        </w:r>
                      </w:del>
                    </w:p>
                    <w:p w14:paraId="356D5ABC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86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87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*_locationManager;</w:delText>
                        </w:r>
                      </w:del>
                    </w:p>
                    <w:p w14:paraId="3F3E9CF0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8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89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NSTimer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* _timeOutTimer;</w:delText>
                        </w:r>
                      </w:del>
                    </w:p>
                    <w:p w14:paraId="60177755" w14:textId="77777777" w:rsidR="009B3470" w:rsidRPr="00C82F5B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0" w:author="Tibor Kántor" w:date="2014-05-07T11:12:00Z"/>
                          <w:rFonts w:ascii="Menlo Regular" w:hAnsi="Menlo Regular" w:cs="Menlo Regular"/>
                          <w:color w:val="000000"/>
                          <w:sz w:val="10"/>
                          <w:szCs w:val="22"/>
                        </w:rPr>
                      </w:pPr>
                      <w:del w:id="91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(^locationUpdated)(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);</w:delText>
                        </w:r>
                      </w:del>
                    </w:p>
                    <w:p w14:paraId="7F49D10A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9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}</w:delText>
                        </w:r>
                      </w:del>
                    </w:p>
                    <w:p w14:paraId="4DE572AE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66D5566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5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96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@property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strong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,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nonatomic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)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*lastLocation;</w:delText>
                        </w:r>
                      </w:del>
                    </w:p>
                    <w:p w14:paraId="5B72223D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7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498657C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9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99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)startLocationManager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:(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))block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;</w:delText>
                        </w:r>
                      </w:del>
                    </w:p>
                    <w:p w14:paraId="257A3265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00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01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)stopLocationManager;</w:delText>
                        </w:r>
                      </w:del>
                    </w:p>
                    <w:p w14:paraId="5BEC1931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0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B8F581A" w14:textId="77777777" w:rsidR="009B3470" w:rsidRPr="0089234C" w:rsidRDefault="009B3470" w:rsidP="009B34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8"/>
                        </w:rPr>
                      </w:pPr>
                      <w:del w:id="10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@end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149519C6" w14:textId="77777777" w:rsidR="009B3470" w:rsidRDefault="009B3470" w:rsidP="000E7014">
      <w:pPr>
        <w:jc w:val="both"/>
        <w:rPr>
          <w:lang w:val="hu-HU"/>
        </w:rPr>
      </w:pPr>
    </w:p>
    <w:p w14:paraId="5A5E4D2E" w14:textId="45B0395A" w:rsidR="009B3470" w:rsidRDefault="009B3470" w:rsidP="000E7014">
      <w:pPr>
        <w:jc w:val="both"/>
        <w:rPr>
          <w:lang w:val="hu-HU"/>
        </w:rPr>
      </w:pPr>
      <w:r>
        <w:rPr>
          <w:lang w:val="hu-HU"/>
        </w:rPr>
        <w:t>Majd cseréljük le a viewDidLoad metódust a következő kódrészlettel:</w:t>
      </w:r>
    </w:p>
    <w:p w14:paraId="01F53F95" w14:textId="0283B99D" w:rsidR="000C2BE4" w:rsidRDefault="000C2BE4" w:rsidP="000E7014">
      <w:pPr>
        <w:jc w:val="both"/>
        <w:rPr>
          <w:lang w:val="hu-HU"/>
        </w:rPr>
      </w:pPr>
      <w:r>
        <w:rPr>
          <w:lang w:val="hu-HU"/>
        </w:rPr>
        <w:lastRenderedPageBreak/>
        <w:t xml:space="preserve"> </w:t>
      </w:r>
      <w:r w:rsidR="009B3470" w:rsidRPr="00117B36">
        <w:rPr>
          <w:noProof/>
        </w:rPr>
        <mc:AlternateContent>
          <mc:Choice Requires="wps">
            <w:drawing>
              <wp:inline distT="0" distB="0" distL="0" distR="0" wp14:anchorId="12747189" wp14:editId="183462C6">
                <wp:extent cx="5257800" cy="1122892"/>
                <wp:effectExtent l="0" t="0" r="0" b="254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370F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40A8E5D5" w14:textId="156A66C1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A85FCBD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A563088" w14:textId="0EE158EF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imageView =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UIImageView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(frame: 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CGRectMake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origin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x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2F9B9FA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origin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y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713DA8C3" w14:textId="7078849B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5803354" w14:textId="761D904E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imageView</w:t>
                            </w:r>
                            <w:r w:rsid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contentMode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UIViewContentMode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ScaleAspectFit</w:t>
                            </w:r>
                          </w:p>
                          <w:p w14:paraId="023E0C57" w14:textId="6735E51D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imageView</w:t>
                            </w:r>
                            <w:r w:rsid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backgroundColor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blackColor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16C0B85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902C3B6" w14:textId="19A36F3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(imageView</w:t>
                            </w:r>
                            <w:r w:rsid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A1AF829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A841ACE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downloadButton = </w:t>
                            </w:r>
                          </w:p>
                          <w:p w14:paraId="47AEE49B" w14:textId="7814AB91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buttonWithType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UIButtonType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System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!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</w:p>
                          <w:p w14:paraId="1B84F27E" w14:textId="13490E9F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downloadButton.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frame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CGRectMake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40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081AF0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downloadButton.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center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CGPointMake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65779A1" w14:textId="754DA40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5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2A0FC5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4E1F59E" w14:textId="1D16469C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downloadButton.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setTitle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"Download"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forState: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UIControlState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.Normal)</w:t>
                            </w:r>
                          </w:p>
                          <w:p w14:paraId="3C4F92FD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downloadButton.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setTitleColor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B98B054" w14:textId="0B744013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blackColor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(), forState: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UIControlState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.Normal)</w:t>
                            </w:r>
                          </w:p>
                          <w:p w14:paraId="4BB138CB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864BCCC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downloadButton.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addTarget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38577255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action: </w:t>
                            </w:r>
                            <w:r w:rsidRPr="0042005E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"downloadFile"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8DC9903" w14:textId="1803761B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forControlEvents: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UIControlEvents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.TouchUpInside)</w:t>
                            </w:r>
                          </w:p>
                          <w:p w14:paraId="71E6FD0D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586CA51" w14:textId="456726F5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(downloadButton)</w:t>
                            </w:r>
                          </w:p>
                          <w:p w14:paraId="5F0C6329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4F1D539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displayButton = </w:t>
                            </w:r>
                          </w:p>
                          <w:p w14:paraId="7944FEA6" w14:textId="38AC1D54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buttonWithType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UIButtonType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System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!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</w:p>
                          <w:p w14:paraId="66EA0F94" w14:textId="6EE579D2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displayButton.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frame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CGRectMake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40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88C72EF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displayButton.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center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3C64828C" w14:textId="482DC5BF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CGPointMake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6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42005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F11045" w14:textId="211B37EB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displayButton.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setTitle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2005E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"Present"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forState: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UIControlState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.Normal)</w:t>
                            </w:r>
                          </w:p>
                          <w:p w14:paraId="40E6BF1B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displayButton.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setTitleColor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90A17FC" w14:textId="457582F5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blackColor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(), forState: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UIControlState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.Normal)</w:t>
                            </w:r>
                          </w:p>
                          <w:p w14:paraId="4C06C9FE" w14:textId="77777777" w:rsid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B7FF9E7" w14:textId="3E4FAC5E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backgroundColor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whiteColor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346EE32" w14:textId="77777777" w:rsidR="0042005E" w:rsidRPr="0042005E" w:rsidRDefault="0042005E" w:rsidP="0042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966F43E" w14:textId="22121256" w:rsidR="0042005E" w:rsidRDefault="0042005E" w:rsidP="009B34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2005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2005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(displayButton)</w:t>
                            </w:r>
                          </w:p>
                          <w:p w14:paraId="3F63FF48" w14:textId="2DB4DC38" w:rsidR="009B3470" w:rsidRPr="0042005E" w:rsidDel="00C71F87" w:rsidRDefault="0042005E" w:rsidP="0042005E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56" w:author="Tibor Kántor" w:date="2014-05-07T11:12:00Z"/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2005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del w:id="57" w:author="Tibor Kántor" w:date="2014-05-07T11:12:00Z">
                              <w:r w:rsidR="009B3470"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="009B3470"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&lt;Foundation/Foundation.h&gt;</w:delText>
                              </w:r>
                            </w:del>
                          </w:p>
                          <w:p w14:paraId="7A454CC3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58" w:author="Tibor Kántor" w:date="2014-05-07T11:12:00Z"/>
                                <w:rFonts w:ascii="Menlo Regular" w:hAnsi="Menlo Regular" w:cs="Menlo Regular"/>
                                <w:color w:val="643820"/>
                                <w:sz w:val="18"/>
                                <w:szCs w:val="22"/>
                              </w:rPr>
                            </w:pPr>
                            <w:del w:id="59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&lt;CoreLocation/CoreLocation.h&gt;</w:delText>
                              </w:r>
                            </w:del>
                          </w:p>
                          <w:p w14:paraId="4F9ECC5A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A1267BF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1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62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@interface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MELocationManager :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NSObject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&lt;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CLLocationManagerDelegate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&gt;{</w:delText>
                              </w:r>
                            </w:del>
                          </w:p>
                          <w:p w14:paraId="4F22D610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3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64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*_locationManager;</w:delText>
                              </w:r>
                            </w:del>
                          </w:p>
                          <w:p w14:paraId="067B0F30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66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NSTimer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* _timeOutTimer;</w:delText>
                              </w:r>
                            </w:del>
                          </w:p>
                          <w:p w14:paraId="3A026314" w14:textId="77777777" w:rsidR="009B3470" w:rsidRPr="00C82F5B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7" w:author="Tibor Kántor" w:date="2014-05-07T11:12:00Z"/>
                                <w:rFonts w:ascii="Menlo Regular" w:hAnsi="Menlo Regular" w:cs="Menlo Regular"/>
                                <w:color w:val="000000"/>
                                <w:sz w:val="10"/>
                                <w:szCs w:val="22"/>
                              </w:rPr>
                            </w:pPr>
                            <w:del w:id="68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(^locationUpdated)(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);</w:delText>
                              </w:r>
                            </w:del>
                          </w:p>
                          <w:p w14:paraId="089FCA6A" w14:textId="77777777" w:rsidR="009B3470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6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70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}</w:delText>
                              </w:r>
                            </w:del>
                          </w:p>
                          <w:p w14:paraId="7524F74E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1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6307162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2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73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@property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strong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,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nonatomic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)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*lastLocation;</w:delText>
                              </w:r>
                            </w:del>
                          </w:p>
                          <w:p w14:paraId="2B7A94CB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8AB0192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76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)startLocationManager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:(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))block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;</w:delText>
                              </w:r>
                            </w:del>
                          </w:p>
                          <w:p w14:paraId="7367FF00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7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78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)stopLocationManager;</w:delText>
                              </w:r>
                            </w:del>
                          </w:p>
                          <w:p w14:paraId="77AE8F58" w14:textId="77777777" w:rsidR="009B3470" w:rsidRPr="0089234C" w:rsidDel="00C71F87" w:rsidRDefault="009B3470" w:rsidP="009B3470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7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EBE15FB" w14:textId="77777777" w:rsidR="009B3470" w:rsidRPr="0089234C" w:rsidRDefault="009B3470" w:rsidP="009B34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8"/>
                              </w:rPr>
                            </w:pPr>
                            <w:del w:id="80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@end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747189" id="Text_x0020_Box_x0020_28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zUoN0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Kv81KD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050C370F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override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viewDidLoad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 {</w:t>
                      </w:r>
                    </w:p>
                    <w:p w14:paraId="40A8E5D5" w14:textId="156A66C1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A85FCBD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A563088" w14:textId="0EE158EF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imageView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UIImageView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(frame: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CGRectMake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origin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x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2F9B9FA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origin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y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713DA8C3" w14:textId="7078849B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height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65803354" w14:textId="761D904E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imageView</w:t>
                      </w:r>
                      <w:proofErr w:type="spellEnd"/>
                      <w:proofErr w:type="gramEnd"/>
                      <w:r w:rsidR="00E137E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!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contentMode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UIViewContentMode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ScaleAspectFit</w:t>
                      </w:r>
                      <w:proofErr w:type="spellEnd"/>
                    </w:p>
                    <w:p w14:paraId="023E0C57" w14:textId="6735E51D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imageView</w:t>
                      </w:r>
                      <w:proofErr w:type="spellEnd"/>
                      <w:proofErr w:type="gramEnd"/>
                      <w:r w:rsidR="00E137E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!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backgroundColor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blackColor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16C0B85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902C3B6" w14:textId="19A36F3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imageView</w:t>
                      </w:r>
                      <w:proofErr w:type="spellEnd"/>
                      <w:r w:rsidR="00E137E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!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A1AF829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A841ACE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47AEE49B" w14:textId="7814AB91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buttonWithType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UIButtonType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System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</w:t>
                      </w:r>
                      <w:proofErr w:type="spellEnd"/>
                    </w:p>
                    <w:p w14:paraId="1B84F27E" w14:textId="13490E9F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frame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CGRectMake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40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F081AF0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center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CGPointMake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65779A1" w14:textId="754DA40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height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*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5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72A0FC5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4E1F59E" w14:textId="1D16469C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setTitle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2005E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"Download"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forState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UIControlState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.Normal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C4F92FD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setTitleColor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</w:p>
                    <w:p w14:paraId="1B98B054" w14:textId="0B744013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blackColor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forState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UIControlState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.Normal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BB138CB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864BCCC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addTarget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</w:p>
                    <w:p w14:paraId="38577255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action: </w:t>
                      </w:r>
                      <w:r w:rsidRPr="0042005E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downloadFile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8DC9903" w14:textId="1803761B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forControlEvents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UIControlEvents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.TouchUpInside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1E6FD0D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586CA51" w14:textId="456726F5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F0C6329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4F1D539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7944FEA6" w14:textId="38AC1D54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buttonWithType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UIButtonType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System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!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UIButton</w:t>
                      </w:r>
                      <w:proofErr w:type="spellEnd"/>
                    </w:p>
                    <w:p w14:paraId="66EA0F94" w14:textId="6EE579D2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frame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CGRectMake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40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88C72EF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center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3C64828C" w14:textId="482DC5BF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CGPointMake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*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6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42005E">
                        <w:rPr>
                          <w:rFonts w:ascii="Menlo" w:hAnsi="Menlo" w:cs="Menlo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6F11045" w14:textId="211B37EB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setTitle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2005E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"Present"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forState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UIControlState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.Normal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0E6BF1B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setTitleColor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</w:p>
                    <w:p w14:paraId="190A17FC" w14:textId="457582F5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blackColor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forState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UIControlState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.Normal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C06C9FE" w14:textId="77777777" w:rsid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</w:p>
                    <w:p w14:paraId="3B7FF9E7" w14:textId="3E4FAC5E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backgroundColor</w:t>
                      </w:r>
                      <w:proofErr w:type="spellEnd"/>
                      <w:proofErr w:type="gram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whiteColor</w:t>
                      </w:r>
                      <w:proofErr w:type="spellEnd"/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346EE32" w14:textId="77777777" w:rsidR="0042005E" w:rsidRPr="0042005E" w:rsidRDefault="0042005E" w:rsidP="0042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966F43E" w14:textId="22121256" w:rsidR="0042005E" w:rsidRDefault="0042005E" w:rsidP="009B34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42005E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2005E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proofErr w:type="spellEnd"/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displayButton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F63FF48" w14:textId="2DB4DC38" w:rsidR="009B3470" w:rsidRPr="0042005E" w:rsidDel="00C71F87" w:rsidRDefault="0042005E" w:rsidP="0042005E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29" w:author="Tibor Kántor" w:date="2014-05-07T11:12:00Z"/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42005E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  <w:del w:id="130" w:author="Tibor Kántor" w:date="2014-05-07T11:12:00Z">
                        <w:r w:rsidR="009B3470"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="009B3470"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&lt;Foundation/Foundation.h&gt;</w:delText>
                        </w:r>
                      </w:del>
                    </w:p>
                    <w:p w14:paraId="7A454CC3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31" w:author="Tibor Kántor" w:date="2014-05-07T11:12:00Z"/>
                          <w:rFonts w:ascii="Menlo Regular" w:hAnsi="Menlo Regular" w:cs="Menlo Regular"/>
                          <w:color w:val="643820"/>
                          <w:sz w:val="18"/>
                          <w:szCs w:val="22"/>
                        </w:rPr>
                      </w:pPr>
                      <w:del w:id="132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&lt;CoreLocation/CoreLocation.h&gt;</w:delText>
                        </w:r>
                      </w:del>
                    </w:p>
                    <w:p w14:paraId="4F9ECC5A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33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A1267BF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3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35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@interface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MELocationManager :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NSObject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&lt;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CLLocationManagerDelegate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&gt;{</w:delText>
                        </w:r>
                      </w:del>
                    </w:p>
                    <w:p w14:paraId="4F22D610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36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37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*_locationManager;</w:delText>
                        </w:r>
                      </w:del>
                    </w:p>
                    <w:p w14:paraId="067B0F30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3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39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NSTimer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* _timeOutTimer;</w:delText>
                        </w:r>
                      </w:del>
                    </w:p>
                    <w:p w14:paraId="3A026314" w14:textId="77777777" w:rsidR="009B3470" w:rsidRPr="00C82F5B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0" w:author="Tibor Kántor" w:date="2014-05-07T11:12:00Z"/>
                          <w:rFonts w:ascii="Menlo Regular" w:hAnsi="Menlo Regular" w:cs="Menlo Regular"/>
                          <w:color w:val="000000"/>
                          <w:sz w:val="10"/>
                          <w:szCs w:val="22"/>
                        </w:rPr>
                      </w:pPr>
                      <w:del w:id="141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(^locationUpdated)(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);</w:delText>
                        </w:r>
                      </w:del>
                    </w:p>
                    <w:p w14:paraId="089FCA6A" w14:textId="77777777" w:rsidR="009B3470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4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}</w:delText>
                        </w:r>
                      </w:del>
                    </w:p>
                    <w:p w14:paraId="7524F74E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6307162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5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46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@property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strong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,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nonatomic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)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*lastLocation;</w:delText>
                        </w:r>
                      </w:del>
                    </w:p>
                    <w:p w14:paraId="2B7A94CB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7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8AB0192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4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49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)startLocationManager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:(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))block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;</w:delText>
                        </w:r>
                      </w:del>
                    </w:p>
                    <w:p w14:paraId="7367FF00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50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51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)stopLocationManager;</w:delText>
                        </w:r>
                      </w:del>
                    </w:p>
                    <w:p w14:paraId="77AE8F58" w14:textId="77777777" w:rsidR="009B3470" w:rsidRPr="0089234C" w:rsidDel="00C71F87" w:rsidRDefault="009B3470" w:rsidP="009B3470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5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EBE15FB" w14:textId="77777777" w:rsidR="009B3470" w:rsidRPr="0089234C" w:rsidRDefault="009B3470" w:rsidP="009B34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8"/>
                        </w:rPr>
                      </w:pPr>
                      <w:del w:id="15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@end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894F120" w14:textId="00002E77" w:rsidR="000C2BE4" w:rsidRDefault="0042005E" w:rsidP="000E7014">
      <w:pPr>
        <w:jc w:val="both"/>
        <w:rPr>
          <w:lang w:val="hu-HU"/>
        </w:rPr>
      </w:pPr>
      <w:r w:rsidRPr="000C2BE4">
        <w:rPr>
          <w:noProof/>
        </w:rPr>
        <mc:AlternateContent>
          <mc:Choice Requires="wps">
            <w:drawing>
              <wp:inline distT="0" distB="0" distL="0" distR="0" wp14:anchorId="220343F4" wp14:editId="7252AE5F">
                <wp:extent cx="5257800" cy="1122892"/>
                <wp:effectExtent l="0" t="0" r="25400" b="27940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FCD2" w14:textId="5FB3DEE8" w:rsidR="0042005E" w:rsidRPr="00E47556" w:rsidRDefault="0042005E" w:rsidP="0042005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2005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https://gist.github.com/blazovics/416a6c5d431ffdd161a9#file-viewcontroller-viewdidload-swift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343F4" id="Text_x0020_Box_x0020_30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A5AMyj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1A50FCD2" w14:textId="5FB3DEE8" w:rsidR="0042005E" w:rsidRPr="00E47556" w:rsidRDefault="0042005E" w:rsidP="0042005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2005E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https://gist.github.com/blazovics/416a6c5d431ffdd161a9#file-viewcontroller-viewdidload-swift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86C1E" w14:textId="77777777" w:rsidR="0042005E" w:rsidRDefault="0042005E" w:rsidP="000E7014">
      <w:pPr>
        <w:jc w:val="both"/>
        <w:rPr>
          <w:lang w:val="hu-HU"/>
        </w:rPr>
      </w:pPr>
    </w:p>
    <w:p w14:paraId="68FFC922" w14:textId="1DE88B53" w:rsidR="00AA4500" w:rsidRPr="00117B36" w:rsidRDefault="0042005E" w:rsidP="000E7014">
      <w:pPr>
        <w:jc w:val="both"/>
        <w:rPr>
          <w:lang w:val="hu-HU"/>
        </w:rPr>
      </w:pPr>
      <w:r>
        <w:rPr>
          <w:lang w:val="hu-HU"/>
        </w:rPr>
        <w:t>Teszteljük az alkalmazást</w:t>
      </w:r>
      <w:r w:rsidR="00C71F87" w:rsidRPr="00117B36">
        <w:rPr>
          <w:lang w:val="hu-HU"/>
        </w:rPr>
        <w:t>!</w:t>
      </w:r>
    </w:p>
    <w:p w14:paraId="2124E8E1" w14:textId="77777777" w:rsidR="00E35D95" w:rsidRDefault="00E35D95" w:rsidP="000E7014">
      <w:pPr>
        <w:jc w:val="both"/>
        <w:rPr>
          <w:lang w:val="hu-HU"/>
        </w:rPr>
      </w:pPr>
    </w:p>
    <w:p w14:paraId="448E458B" w14:textId="77777777" w:rsidR="0042005E" w:rsidRDefault="0042005E" w:rsidP="000E7014">
      <w:pPr>
        <w:jc w:val="both"/>
        <w:rPr>
          <w:lang w:val="hu-HU"/>
        </w:rPr>
      </w:pPr>
      <w:r>
        <w:rPr>
          <w:lang w:val="hu-HU"/>
        </w:rPr>
        <w:t>Látható, hogy minden UI elem megjelenik, de a kép nem töltődik be, és a letöltés gomb megnyomásakor is hibát kapunk.</w:t>
      </w:r>
    </w:p>
    <w:p w14:paraId="4B56B45E" w14:textId="7EF8FC5F" w:rsidR="0042005E" w:rsidRDefault="0042005E" w:rsidP="000E7014">
      <w:pPr>
        <w:jc w:val="both"/>
        <w:rPr>
          <w:lang w:val="hu-HU"/>
        </w:rPr>
      </w:pPr>
      <w:r>
        <w:rPr>
          <w:lang w:val="hu-HU"/>
        </w:rPr>
        <w:t>A kép letöltéséhez használjuk a</w:t>
      </w:r>
      <w:r w:rsidR="00E137E2">
        <w:rPr>
          <w:lang w:val="hu-HU"/>
        </w:rPr>
        <w:t xml:space="preserve"> következő kódrészletet:</w:t>
      </w:r>
    </w:p>
    <w:p w14:paraId="673F3BAB" w14:textId="77777777" w:rsidR="0042005E" w:rsidRDefault="0042005E" w:rsidP="000E7014">
      <w:pPr>
        <w:jc w:val="both"/>
        <w:rPr>
          <w:lang w:val="hu-HU"/>
        </w:rPr>
      </w:pPr>
    </w:p>
    <w:p w14:paraId="7FE108BA" w14:textId="6DAA440C" w:rsidR="0042005E" w:rsidRDefault="00E137E2" w:rsidP="000E7014">
      <w:pPr>
        <w:jc w:val="both"/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38016F2E" wp14:editId="2A130411">
                <wp:extent cx="5257800" cy="1122892"/>
                <wp:effectExtent l="0" t="0" r="0" b="254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FC183" w14:textId="77777777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override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viewWillAppear(animated: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Bool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 {</w:t>
                            </w:r>
                          </w:p>
                          <w:p w14:paraId="13EFA82B" w14:textId="2AF48796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E137E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imageUrl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!=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nil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{</w:t>
                            </w:r>
                          </w:p>
                          <w:p w14:paraId="6C132A79" w14:textId="0199FE43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request: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(URL: </w:t>
                            </w:r>
                            <w:r w:rsidRPr="00E137E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imageUrl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!)</w:t>
                            </w:r>
                          </w:p>
                          <w:p w14:paraId="36514E48" w14:textId="072E5175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queue: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NSOperationQueue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NSOperationQueue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0E17EA2C" w14:textId="75A75827" w:rsid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E137E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sendAsynchronousRequest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</w:p>
                          <w:p w14:paraId="026660A5" w14:textId="2D614B09" w:rsidR="00E137E2" w:rsidRDefault="003C6B14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request, queue: queue, completionHandler:{ </w:t>
                            </w:r>
                          </w:p>
                          <w:p w14:paraId="6834F067" w14:textId="7D602FF8" w:rsidR="00E137E2" w:rsidRPr="00E137E2" w:rsidRDefault="003C6B14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  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[weak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imageView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] response, data, error -&gt;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Void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in</w:t>
                            </w:r>
                          </w:p>
                          <w:p w14:paraId="51F78DDD" w14:textId="549F3AED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E137E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image = 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UIImage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(data: data) {</w:t>
                            </w:r>
                          </w:p>
                          <w:p w14:paraId="210A2716" w14:textId="4B739685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  <w:r w:rsid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imageView?.</w:t>
                            </w:r>
                            <w:r w:rsidRPr="00E137E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image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image</w:t>
                            </w:r>
                          </w:p>
                          <w:p w14:paraId="1D8A3BA1" w14:textId="15896B62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  }</w:t>
                            </w:r>
                          </w:p>
                          <w:p w14:paraId="5B1E51A6" w14:textId="44AB583D" w:rsidR="00E137E2" w:rsidRPr="00E137E2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})</w:t>
                            </w:r>
                          </w:p>
                          <w:p w14:paraId="352F360E" w14:textId="58F99020" w:rsidR="00E137E2" w:rsidRPr="00E137E2" w:rsidRDefault="003C6B14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</w:t>
                            </w:r>
                            <w:r w:rsidR="00E137E2"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3ABE57BB" w14:textId="6CFA4A19" w:rsidR="00E137E2" w:rsidRPr="0042005E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1" w:author="Tibor Kántor" w:date="2014-05-07T11:12:00Z"/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137E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  <w:del w:id="82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&lt;Foundation/Foundation.h&gt;</w:delText>
                              </w:r>
                            </w:del>
                          </w:p>
                          <w:p w14:paraId="33386E1C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3" w:author="Tibor Kántor" w:date="2014-05-07T11:12:00Z"/>
                                <w:rFonts w:ascii="Menlo Regular" w:hAnsi="Menlo Regular" w:cs="Menlo Regular"/>
                                <w:color w:val="643820"/>
                                <w:sz w:val="18"/>
                                <w:szCs w:val="22"/>
                              </w:rPr>
                            </w:pPr>
                            <w:del w:id="84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643820"/>
                                  <w:sz w:val="18"/>
                                  <w:szCs w:val="22"/>
                                </w:rPr>
                                <w:delText xml:space="preserve">#import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C41A16"/>
                                  <w:sz w:val="18"/>
                                  <w:szCs w:val="22"/>
                                </w:rPr>
                                <w:delText>&lt;CoreLocation/CoreLocation.h&gt;</w:delText>
                              </w:r>
                            </w:del>
                          </w:p>
                          <w:p w14:paraId="16E50576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5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6B0F38CF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6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87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@interface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MELocationManager :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NSObject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&lt;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CLLocationManagerDelegate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&gt;{</w:delText>
                              </w:r>
                            </w:del>
                          </w:p>
                          <w:p w14:paraId="42035F33" w14:textId="77777777" w:rsidR="00E137E2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88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89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CLLocationManager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*_locationManager;</w:delText>
                              </w:r>
                            </w:del>
                          </w:p>
                          <w:p w14:paraId="16680710" w14:textId="77777777" w:rsidR="00E137E2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91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NSTimer</w:delText>
                              </w:r>
                              <w:r w:rsidRPr="00ED42A8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* _timeOutTimer;</w:delText>
                              </w:r>
                            </w:del>
                          </w:p>
                          <w:p w14:paraId="2FE3BAFE" w14:textId="77777777" w:rsidR="00E137E2" w:rsidRPr="00C82F5B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2" w:author="Tibor Kántor" w:date="2014-05-07T11:12:00Z"/>
                                <w:rFonts w:ascii="Menlo Regular" w:hAnsi="Menlo Regular" w:cs="Menlo Regular"/>
                                <w:color w:val="000000"/>
                                <w:sz w:val="10"/>
                                <w:szCs w:val="22"/>
                              </w:rPr>
                            </w:pPr>
                            <w:del w:id="93" w:author="Tibor Kántor" w:date="2014-05-07T11:12:00Z">
                              <w:r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 xml:space="preserve">    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(^locationUpdated)(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);</w:delText>
                              </w:r>
                            </w:del>
                          </w:p>
                          <w:p w14:paraId="4E89755E" w14:textId="77777777" w:rsidR="00E137E2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95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}</w:delText>
                              </w:r>
                            </w:del>
                          </w:p>
                          <w:p w14:paraId="0A6881DA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6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664A2E7B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7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98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@property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strong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,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nonatomic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) 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5C2699"/>
                                  <w:sz w:val="18"/>
                                  <w:szCs w:val="22"/>
                                </w:rPr>
                                <w:delText>CLLocation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 xml:space="preserve"> *lastLocation;</w:delText>
                              </w:r>
                            </w:del>
                          </w:p>
                          <w:p w14:paraId="46E61DEB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99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516962B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00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101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)startLocationManager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:(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(^)(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C82F5B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))block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;</w:delText>
                              </w:r>
                            </w:del>
                          </w:p>
                          <w:p w14:paraId="4E8BA246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02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del w:id="103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- (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void</w:delText>
                              </w:r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000000"/>
                                  <w:sz w:val="18"/>
                                  <w:szCs w:val="22"/>
                                </w:rPr>
                                <w:delText>)stopLocationManager;</w:delText>
                              </w:r>
                            </w:del>
                          </w:p>
                          <w:p w14:paraId="5DDD292D" w14:textId="77777777" w:rsidR="00E137E2" w:rsidRPr="0089234C" w:rsidDel="00C71F87" w:rsidRDefault="00E137E2" w:rsidP="00E137E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del w:id="104" w:author="Tibor Kántor" w:date="2014-05-07T11:12:00Z"/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88183B6" w14:textId="77777777" w:rsidR="00E137E2" w:rsidRPr="0089234C" w:rsidRDefault="00E137E2" w:rsidP="00E137E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8"/>
                              </w:rPr>
                            </w:pPr>
                            <w:del w:id="105" w:author="Tibor Kántor" w:date="2014-05-07T11:12:00Z">
                              <w:r w:rsidRPr="0089234C" w:rsidDel="00C71F87">
                                <w:rPr>
                                  <w:rFonts w:ascii="Menlo Regular" w:hAnsi="Menlo Regular" w:cs="Menlo Regular"/>
                                  <w:color w:val="AA0D91"/>
                                  <w:sz w:val="18"/>
                                  <w:szCs w:val="22"/>
                                </w:rPr>
                                <w:delText>@end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16F2E" id="Text_x0020_Box_x0020_67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gH9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p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pe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r8igH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673FC183" w14:textId="77777777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gram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override</w:t>
                      </w:r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viewWillAppear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(animated: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Bool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 {</w:t>
                      </w:r>
                    </w:p>
                    <w:p w14:paraId="13EFA82B" w14:textId="2AF48796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imageUrl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!= </w:t>
                      </w:r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nil</w:t>
                      </w: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{</w:t>
                      </w:r>
                    </w:p>
                    <w:p w14:paraId="6C132A79" w14:textId="0199FE43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request: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(URL: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imageUrl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!)</w:t>
                      </w:r>
                    </w:p>
                    <w:p w14:paraId="36514E48" w14:textId="072E5175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queue:</w:t>
                      </w:r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NSOperationQueue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NSOperationQueue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0E17EA2C" w14:textId="75A75827" w:rsid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E137E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sendAsynchronousRequest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</w:p>
                    <w:p w14:paraId="026660A5" w14:textId="2D614B09" w:rsidR="00E137E2" w:rsidRDefault="003C6B14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</w:t>
                      </w:r>
                      <w:proofErr w:type="gramStart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request</w:t>
                      </w:r>
                      <w:proofErr w:type="gramEnd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queue: queue, </w:t>
                      </w:r>
                      <w:proofErr w:type="spellStart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completionHandler</w:t>
                      </w:r>
                      <w:proofErr w:type="spellEnd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:{ </w:t>
                      </w:r>
                    </w:p>
                    <w:p w14:paraId="6834F067" w14:textId="7D602FF8" w:rsidR="00E137E2" w:rsidRPr="00E137E2" w:rsidRDefault="003C6B14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  <w:t xml:space="preserve">   </w:t>
                      </w:r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[</w:t>
                      </w:r>
                      <w:proofErr w:type="gramStart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weak</w:t>
                      </w:r>
                      <w:proofErr w:type="gramEnd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="00E137E2" w:rsidRPr="00E137E2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imageView</w:t>
                      </w:r>
                      <w:proofErr w:type="spellEnd"/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] response, data, error -&gt; </w:t>
                      </w:r>
                      <w:r w:rsidR="00E137E2"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Void</w:t>
                      </w:r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="00E137E2"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in</w:t>
                      </w:r>
                    </w:p>
                    <w:p w14:paraId="51F78DDD" w14:textId="549F3AED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r w:rsid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E137E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image = </w:t>
                      </w:r>
                      <w:proofErr w:type="spell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UIImage</w:t>
                      </w:r>
                      <w:proofErr w:type="spell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(data: data) {</w:t>
                      </w:r>
                    </w:p>
                    <w:p w14:paraId="210A2716" w14:textId="4B739685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  </w:t>
                      </w:r>
                      <w:r w:rsid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imageView</w:t>
                      </w:r>
                      <w:proofErr w:type="spellEnd"/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?.</w:t>
                      </w:r>
                      <w:proofErr w:type="gramStart"/>
                      <w:r w:rsidRPr="00E137E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image</w:t>
                      </w:r>
                      <w:proofErr w:type="gramEnd"/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image</w:t>
                      </w:r>
                    </w:p>
                    <w:p w14:paraId="1D8A3BA1" w14:textId="15896B62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  }</w:t>
                      </w:r>
                    </w:p>
                    <w:p w14:paraId="5B1E51A6" w14:textId="44AB583D" w:rsidR="00E137E2" w:rsidRPr="00E137E2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r w:rsid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})</w:t>
                      </w:r>
                    </w:p>
                    <w:p w14:paraId="352F360E" w14:textId="58F99020" w:rsidR="00E137E2" w:rsidRPr="00E137E2" w:rsidRDefault="003C6B14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</w:t>
                      </w:r>
                      <w:r w:rsidR="00E137E2"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3ABE57BB" w14:textId="6CFA4A19" w:rsidR="00E137E2" w:rsidRPr="0042005E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79" w:author="Tibor Kántor" w:date="2014-05-07T11:12:00Z"/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E137E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  <w:del w:id="180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&lt;Foundation/Foundation.h&gt;</w:delText>
                        </w:r>
                      </w:del>
                    </w:p>
                    <w:p w14:paraId="33386E1C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81" w:author="Tibor Kántor" w:date="2014-05-07T11:12:00Z"/>
                          <w:rFonts w:ascii="Menlo Regular" w:hAnsi="Menlo Regular" w:cs="Menlo Regular"/>
                          <w:color w:val="643820"/>
                          <w:sz w:val="18"/>
                          <w:szCs w:val="22"/>
                        </w:rPr>
                      </w:pPr>
                      <w:del w:id="182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643820"/>
                            <w:sz w:val="18"/>
                            <w:szCs w:val="22"/>
                          </w:rPr>
                          <w:delText xml:space="preserve">#import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C41A16"/>
                            <w:sz w:val="18"/>
                            <w:szCs w:val="22"/>
                          </w:rPr>
                          <w:delText>&lt;CoreLocation/CoreLocation.h&gt;</w:delText>
                        </w:r>
                      </w:del>
                    </w:p>
                    <w:p w14:paraId="16E50576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83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6B0F38CF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8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85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@interface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MELocationManager :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NSObject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&lt;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CLLocationManagerDelegate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&gt;{</w:delText>
                        </w:r>
                      </w:del>
                    </w:p>
                    <w:p w14:paraId="42035F33" w14:textId="77777777" w:rsidR="00E137E2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86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87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CLLocationManager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*_locationManager;</w:delText>
                        </w:r>
                      </w:del>
                    </w:p>
                    <w:p w14:paraId="16680710" w14:textId="77777777" w:rsidR="00E137E2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8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89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NSTimer</w:delText>
                        </w:r>
                        <w:r w:rsidRPr="00ED42A8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* _timeOutTimer;</w:delText>
                        </w:r>
                      </w:del>
                    </w:p>
                    <w:p w14:paraId="2FE3BAFE" w14:textId="77777777" w:rsidR="00E137E2" w:rsidRPr="00C82F5B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0" w:author="Tibor Kántor" w:date="2014-05-07T11:12:00Z"/>
                          <w:rFonts w:ascii="Menlo Regular" w:hAnsi="Menlo Regular" w:cs="Menlo Regular"/>
                          <w:color w:val="000000"/>
                          <w:sz w:val="10"/>
                          <w:szCs w:val="22"/>
                        </w:rPr>
                      </w:pPr>
                      <w:del w:id="191" w:author="Tibor Kántor" w:date="2014-05-07T11:12:00Z">
                        <w:r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 xml:space="preserve">    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(^locationUpdated)(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);</w:delText>
                        </w:r>
                      </w:del>
                    </w:p>
                    <w:p w14:paraId="4E89755E" w14:textId="77777777" w:rsidR="00E137E2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9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}</w:delText>
                        </w:r>
                      </w:del>
                    </w:p>
                    <w:p w14:paraId="0A6881DA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4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664A2E7B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5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96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@property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strong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,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nonatomic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) 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5C2699"/>
                            <w:sz w:val="18"/>
                            <w:szCs w:val="22"/>
                          </w:rPr>
                          <w:delText>CLLocation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 xml:space="preserve"> *lastLocation;</w:delText>
                        </w:r>
                      </w:del>
                    </w:p>
                    <w:p w14:paraId="46E61DEB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7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516962B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198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199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)startLocationManager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:(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(^)(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C82F5B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))block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;</w:delText>
                        </w:r>
                      </w:del>
                    </w:p>
                    <w:p w14:paraId="4E8BA246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200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del w:id="201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- (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void</w:delText>
                        </w:r>
                        <w:r w:rsidRPr="0089234C" w:rsidDel="00C71F87">
                          <w:rPr>
                            <w:rFonts w:ascii="Menlo Regular" w:hAnsi="Menlo Regular" w:cs="Menlo Regular"/>
                            <w:color w:val="000000"/>
                            <w:sz w:val="18"/>
                            <w:szCs w:val="22"/>
                          </w:rPr>
                          <w:delText>)stopLocationManager;</w:delText>
                        </w:r>
                      </w:del>
                    </w:p>
                    <w:p w14:paraId="5DDD292D" w14:textId="77777777" w:rsidR="00E137E2" w:rsidRPr="0089234C" w:rsidDel="00C71F87" w:rsidRDefault="00E137E2" w:rsidP="00E137E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del w:id="202" w:author="Tibor Kántor" w:date="2014-05-07T11:12:00Z"/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88183B6" w14:textId="77777777" w:rsidR="00E137E2" w:rsidRPr="0089234C" w:rsidRDefault="00E137E2" w:rsidP="00E137E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8"/>
                        </w:rPr>
                      </w:pPr>
                      <w:del w:id="203" w:author="Tibor Kántor" w:date="2014-05-07T11:12:00Z">
                        <w:r w:rsidRPr="0089234C" w:rsidDel="00C71F87">
                          <w:rPr>
                            <w:rFonts w:ascii="Menlo Regular" w:hAnsi="Menlo Regular" w:cs="Menlo Regular"/>
                            <w:color w:val="AA0D91"/>
                            <w:sz w:val="18"/>
                            <w:szCs w:val="22"/>
                          </w:rPr>
                          <w:delText>@end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7D35AE8A" w14:textId="3B65D1A0" w:rsidR="0042005E" w:rsidRPr="00117B36" w:rsidRDefault="003C6B14" w:rsidP="000E7014">
      <w:pPr>
        <w:jc w:val="both"/>
        <w:rPr>
          <w:lang w:val="hu-HU"/>
        </w:rPr>
      </w:pPr>
      <w:r w:rsidRPr="000C2BE4">
        <w:rPr>
          <w:noProof/>
        </w:rPr>
        <mc:AlternateContent>
          <mc:Choice Requires="wps">
            <w:drawing>
              <wp:inline distT="0" distB="0" distL="0" distR="0" wp14:anchorId="3888C0C3" wp14:editId="7157CF61">
                <wp:extent cx="5257800" cy="1122892"/>
                <wp:effectExtent l="0" t="0" r="25400" b="2794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852F" w14:textId="4D27F21F" w:rsidR="003C6B14" w:rsidRPr="00E47556" w:rsidRDefault="003C6B14" w:rsidP="003C6B1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C6B1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https://gist.github.com/blazovics/416a6c5d431ffdd161a9#file-viewcontroller-viewwillappear-swift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88C0C3" id="Text_x0020_Box_x0020_68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rIKvc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Dcisgq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3698852F" w14:textId="4D27F21F" w:rsidR="003C6B14" w:rsidRPr="00E47556" w:rsidRDefault="003C6B14" w:rsidP="003C6B1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C6B14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https://gist.github.com/blazovics/416a6c5d431ffdd161a9#file-viewcontroller-viewwillappear-swift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27C0AA" w14:textId="77777777" w:rsidR="003C6B14" w:rsidRDefault="003C6B14" w:rsidP="000E7014">
      <w:pPr>
        <w:jc w:val="both"/>
        <w:rPr>
          <w:lang w:val="hu-HU"/>
        </w:rPr>
      </w:pPr>
    </w:p>
    <w:p w14:paraId="77063793" w14:textId="7D6B4BA3" w:rsidR="003C6B14" w:rsidRDefault="003C6B14" w:rsidP="000E7014">
      <w:pPr>
        <w:jc w:val="both"/>
        <w:rPr>
          <w:lang w:val="hu-HU"/>
        </w:rPr>
      </w:pPr>
      <w:r>
        <w:rPr>
          <w:lang w:val="hu-HU"/>
        </w:rPr>
        <w:t>Most, hogy letöltődik a közepes méretű kép, töltsük le a nagyobb képet is. Ehhez először implementáluk az NSURLConnection-höz szükséges delegateket és további három property-t, amik a letöltött nagy képet , illetve a letöltés állapotát fogják nyilvántartani.</w:t>
      </w:r>
    </w:p>
    <w:p w14:paraId="0FB15862" w14:textId="77777777" w:rsidR="00E35D95" w:rsidRPr="00117B36" w:rsidRDefault="00E35D95" w:rsidP="000E7014">
      <w:pPr>
        <w:jc w:val="both"/>
        <w:rPr>
          <w:lang w:val="hu-HU"/>
        </w:rPr>
      </w:pPr>
    </w:p>
    <w:p w14:paraId="6C300857" w14:textId="56468436" w:rsidR="00E35D95" w:rsidRPr="00117B36" w:rsidRDefault="00E35D95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6A4AED2C" wp14:editId="57799DDB">
                <wp:extent cx="5257800" cy="1122892"/>
                <wp:effectExtent l="0" t="0" r="0" b="25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FABC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class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ViewController: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UIViewController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,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NSURLConnectionDelegate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,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NSURLConnectionDataDelegate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{</w:t>
                            </w:r>
                          </w:p>
                          <w:p w14:paraId="185ED84A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099C4822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data: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NSMutableData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</w:t>
                            </w:r>
                          </w:p>
                          <w:p w14:paraId="4B87EB23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contentLength: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Int64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  <w:r w:rsidRPr="003C6B14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  <w:highlight w:val="yellow"/>
                              </w:rPr>
                              <w:t>0</w:t>
                            </w:r>
                          </w:p>
                          <w:p w14:paraId="38546CB1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downloadedContentLength: 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Int64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  <w:r w:rsidRPr="003C6B14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  <w:highlight w:val="yellow"/>
                              </w:rPr>
                              <w:t>0</w:t>
                            </w:r>
                          </w:p>
                          <w:p w14:paraId="19DA8703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6F7A4738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contentUrl: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410B13F9" w14:textId="77777777" w:rsidR="003C6B14" w:rsidRPr="003C6B14" w:rsidRDefault="003C6B14" w:rsidP="003C6B1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imageUrl: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4EE0C1FB" w14:textId="610A0F32" w:rsidR="009B3470" w:rsidRPr="003C6B14" w:rsidRDefault="003C6B14" w:rsidP="003C6B14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3"/>
                                <w:szCs w:val="18"/>
                              </w:rPr>
                            </w:pP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3C6B14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imageView:</w:t>
                            </w:r>
                            <w:r w:rsidRPr="003C6B14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UIImageView</w:t>
                            </w:r>
                            <w:r w:rsidRPr="003C6B14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AED2C" id="Text_x0020_Box_x0020_1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" fillcolor="#eeece1 [3214]" stroked="f">
                <v:textbox style="mso-fit-shape-to-text:t" inset="2mm,2mm,2mm,2mm">
                  <w:txbxContent>
                    <w:p w14:paraId="5CCBFABC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class</w:t>
                      </w:r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UIViewController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,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NSURLConnectionDelegate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,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NSURLConnectionDataDelegate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{</w:t>
                      </w:r>
                    </w:p>
                    <w:p w14:paraId="185ED84A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099C4822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data: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NSMutableData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</w:t>
                      </w:r>
                    </w:p>
                    <w:p w14:paraId="4B87EB23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contentLength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Int64</w:t>
                      </w: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r w:rsidRPr="003C6B14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  <w:highlight w:val="yellow"/>
                        </w:rPr>
                        <w:t>0</w:t>
                      </w:r>
                    </w:p>
                    <w:p w14:paraId="38546CB1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downloadedContentLength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Int64</w:t>
                      </w: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r w:rsidRPr="003C6B14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  <w:highlight w:val="yellow"/>
                        </w:rPr>
                        <w:t>0</w:t>
                      </w:r>
                    </w:p>
                    <w:p w14:paraId="19DA8703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6F7A4738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contentUrl:</w:t>
                      </w:r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  <w:p w14:paraId="410B13F9" w14:textId="77777777" w:rsidR="003C6B14" w:rsidRPr="003C6B14" w:rsidRDefault="003C6B14" w:rsidP="003C6B1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imageUrl:</w:t>
                      </w:r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  <w:p w14:paraId="4EE0C1FB" w14:textId="610A0F32" w:rsidR="009B3470" w:rsidRPr="003C6B14" w:rsidRDefault="003C6B14" w:rsidP="003C6B14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3"/>
                          <w:szCs w:val="18"/>
                        </w:rPr>
                      </w:pPr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6B14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imageView:</w:t>
                      </w:r>
                      <w:r w:rsidRPr="003C6B14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UIImageView</w:t>
                      </w:r>
                      <w:proofErr w:type="spellEnd"/>
                      <w:r w:rsidRPr="003C6B14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94A8DE" w14:textId="1C9FEB47" w:rsidR="00E35D95" w:rsidRPr="00117B36" w:rsidRDefault="00E35D95" w:rsidP="000E7014">
      <w:pPr>
        <w:jc w:val="both"/>
        <w:rPr>
          <w:lang w:val="hu-HU"/>
        </w:rPr>
      </w:pPr>
    </w:p>
    <w:p w14:paraId="2006D48F" w14:textId="16582B41" w:rsidR="00E35D95" w:rsidRDefault="00D01E2E" w:rsidP="000E7014">
      <w:pPr>
        <w:jc w:val="both"/>
        <w:rPr>
          <w:lang w:val="hu-HU"/>
        </w:rPr>
      </w:pPr>
      <w:r>
        <w:rPr>
          <w:lang w:val="hu-HU"/>
        </w:rPr>
        <w:t>Ezután implementáljuk a downloadFile() nevű függvényt, amit a Download gomb eseménykezelője hív meg:</w:t>
      </w:r>
    </w:p>
    <w:p w14:paraId="2D46F600" w14:textId="77777777" w:rsidR="00D01E2E" w:rsidRPr="00117B36" w:rsidRDefault="00D01E2E" w:rsidP="000E7014">
      <w:pPr>
        <w:jc w:val="both"/>
        <w:rPr>
          <w:lang w:val="hu-HU"/>
        </w:rPr>
      </w:pPr>
    </w:p>
    <w:p w14:paraId="44768D74" w14:textId="670DEBBC" w:rsidR="00D33EEF" w:rsidRPr="00117B36" w:rsidRDefault="00D01E2E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1C198402" wp14:editId="19EA0C1B">
                <wp:extent cx="5257800" cy="1122892"/>
                <wp:effectExtent l="0" t="0" r="0" b="254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CC68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downloadFile(){</w:t>
                            </w:r>
                          </w:p>
                          <w:p w14:paraId="135788B3" w14:textId="47C79B42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data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NSMutableData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2024097B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218C6DFB" w14:textId="60C2379C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request: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(URL: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contentUrl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!)</w:t>
                            </w:r>
                          </w:p>
                          <w:p w14:paraId="2E4294C0" w14:textId="306047F9" w:rsid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</w:p>
                          <w:p w14:paraId="2363F5CD" w14:textId="53BB1A4C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request: request, delegate: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startImmediately: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true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)!</w:t>
                            </w:r>
                          </w:p>
                          <w:p w14:paraId="2CDE8286" w14:textId="77777777" w:rsid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connection.</w:t>
                            </w:r>
                            <w:r w:rsidRPr="00D01E2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start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3266F6DC" w14:textId="6F420B5E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98402" id="Text_x0020_Box_x0020_69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MxKwP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3BDCC68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downloadFile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(){</w:t>
                      </w:r>
                    </w:p>
                    <w:p w14:paraId="135788B3" w14:textId="47C79B42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data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NSMutableData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2024097B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218C6DFB" w14:textId="60C2379C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request: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(URL: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contentUrl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!)</w:t>
                      </w:r>
                    </w:p>
                    <w:p w14:paraId="2E4294C0" w14:textId="306047F9" w:rsid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</w:p>
                    <w:p w14:paraId="2363F5CD" w14:textId="53BB1A4C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request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request, delegate: </w:t>
                      </w:r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startImmediately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true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)!</w:t>
                      </w:r>
                    </w:p>
                    <w:p w14:paraId="2CDE8286" w14:textId="77777777" w:rsid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connection.</w:t>
                      </w:r>
                      <w:r w:rsidRPr="00D01E2E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start</w:t>
                      </w:r>
                      <w:proofErr w:type="spellEnd"/>
                      <w:proofErr w:type="gram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3266F6DC" w14:textId="6F420B5E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D6506" w14:textId="77777777" w:rsidR="00D33EEF" w:rsidRDefault="00D33EEF" w:rsidP="000E7014">
      <w:pPr>
        <w:jc w:val="both"/>
        <w:rPr>
          <w:lang w:val="hu-HU"/>
        </w:rPr>
      </w:pPr>
    </w:p>
    <w:p w14:paraId="4BECA6E8" w14:textId="50CBEF31" w:rsidR="00D01E2E" w:rsidRDefault="00D01E2E" w:rsidP="000E7014">
      <w:pPr>
        <w:jc w:val="both"/>
        <w:rPr>
          <w:lang w:val="hu-HU"/>
        </w:rPr>
      </w:pPr>
      <w:r>
        <w:rPr>
          <w:lang w:val="hu-HU"/>
        </w:rPr>
        <w:t>Végül implementáljuk a szükséges delegate metódusokat:</w:t>
      </w:r>
    </w:p>
    <w:p w14:paraId="5AA278BF" w14:textId="77777777" w:rsidR="00D01E2E" w:rsidRDefault="00D01E2E" w:rsidP="000E7014">
      <w:pPr>
        <w:jc w:val="both"/>
        <w:rPr>
          <w:lang w:val="hu-HU"/>
        </w:rPr>
      </w:pPr>
    </w:p>
    <w:p w14:paraId="25FF0C95" w14:textId="7848880A" w:rsidR="00D01E2E" w:rsidRPr="00117B36" w:rsidRDefault="00D01E2E" w:rsidP="000E7014">
      <w:pPr>
        <w:jc w:val="both"/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1197DD6C" wp14:editId="0A164065">
                <wp:extent cx="5257800" cy="1122892"/>
                <wp:effectExtent l="0" t="0" r="0" b="2540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E7C2" w14:textId="77777777" w:rsid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connection(connection: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14:paraId="0DD943C7" w14:textId="14643135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didReceiveResponse response: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NSURLResponse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 {</w:t>
                            </w:r>
                          </w:p>
                          <w:p w14:paraId="6309D619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httpResponse = response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as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?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NSHTTPURLResponse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0B676EC0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httpResponse.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expectedContentLength</w:t>
                            </w:r>
                          </w:p>
                          <w:p w14:paraId="1A108449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D01E2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  <w:p w14:paraId="06AF9168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println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(httpResponse.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expectedContentLength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869EEB1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}</w:t>
                            </w:r>
                          </w:p>
                          <w:p w14:paraId="32F6C0B6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3F4BD9BD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5BECF669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connection(connection: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didReceiveData data: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NSData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){</w:t>
                            </w:r>
                          </w:p>
                          <w:p w14:paraId="2CB5F050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+= data.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length</w:t>
                            </w:r>
                          </w:p>
                          <w:p w14:paraId="5AD1028E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1F5BE518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&gt; </w:t>
                            </w:r>
                            <w:r w:rsidRPr="00D01E2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62C08476" w14:textId="77777777" w:rsid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percentage = </w:t>
                            </w:r>
                          </w:p>
                          <w:p w14:paraId="23708597" w14:textId="252D505E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Double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)/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Double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) * </w:t>
                            </w:r>
                            <w:r w:rsidRPr="00D01E2E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100.0</w:t>
                            </w:r>
                          </w:p>
                          <w:p w14:paraId="2EC1AA5A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D01E2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println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(percentage)</w:t>
                            </w:r>
                          </w:p>
                          <w:p w14:paraId="56B116E3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}</w:t>
                            </w:r>
                          </w:p>
                          <w:p w14:paraId="62C7D449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D01E2E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data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?.</w:t>
                            </w:r>
                            <w:r w:rsidRPr="00D01E2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appendData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(data)</w:t>
                            </w:r>
                          </w:p>
                          <w:p w14:paraId="2727DBD9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3F29D9D1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395F36D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6AA887E5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connectionDidFinishLoading(connection: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E723A3A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{</w:t>
                            </w:r>
                          </w:p>
                          <w:p w14:paraId="5F309B56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66C40B08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09E8151D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5670DEF1" w14:textId="77777777" w:rsid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connection(connection: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14:paraId="277EBFE5" w14:textId="1901E9BD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didFailWithError error: 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NSError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 {</w:t>
                            </w:r>
                          </w:p>
                          <w:p w14:paraId="44947D2C" w14:textId="77777777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D01E2E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print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(error.</w:t>
                            </w:r>
                            <w:r w:rsidRPr="00D01E2E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description</w:t>
                            </w: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9F432B7" w14:textId="0F92D7AE" w:rsidR="00D01E2E" w:rsidRPr="00D01E2E" w:rsidRDefault="00D01E2E" w:rsidP="00D01E2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3"/>
                                <w:szCs w:val="22"/>
                              </w:rPr>
                            </w:pPr>
                            <w:r w:rsidRPr="00D01E2E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7DD6C" id="Text_x0020_Box_x0020_70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/ZEco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F68E7C2" w14:textId="77777777" w:rsid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connection(connection: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</w:p>
                    <w:p w14:paraId="0DD943C7" w14:textId="14643135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didReceiveResponse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response: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NSURLResponse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 {</w:t>
                      </w:r>
                    </w:p>
                    <w:p w14:paraId="6309D619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response </w:t>
                      </w:r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as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?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NSHTTPURLResponse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0B676EC0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httpResponse.</w:t>
                      </w:r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expectedContentLength</w:t>
                      </w:r>
                      <w:proofErr w:type="spellEnd"/>
                    </w:p>
                    <w:p w14:paraId="1A108449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r w:rsidRPr="00D01E2E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</w:p>
                    <w:p w14:paraId="06AF9168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println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httpResponse.</w:t>
                      </w:r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expectedContentLength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1869EEB1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}</w:t>
                      </w:r>
                    </w:p>
                    <w:p w14:paraId="32F6C0B6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3F4BD9BD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</w:p>
                    <w:p w14:paraId="5BECF669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connection(connection: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didReceiveData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data: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NSData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){</w:t>
                      </w:r>
                    </w:p>
                    <w:p w14:paraId="2CB5F050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+=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data.</w:t>
                      </w:r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length</w:t>
                      </w:r>
                      <w:proofErr w:type="spellEnd"/>
                    </w:p>
                    <w:p w14:paraId="5AD1028E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1F5BE518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&gt; </w:t>
                      </w:r>
                      <w:r w:rsidRPr="00D01E2E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62C08476" w14:textId="77777777" w:rsid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percentage = </w:t>
                      </w:r>
                    </w:p>
                    <w:p w14:paraId="23708597" w14:textId="252D505E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Double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)/</w:t>
                      </w:r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Double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) * </w:t>
                      </w:r>
                      <w:r w:rsidRPr="00D01E2E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100.0</w:t>
                      </w:r>
                    </w:p>
                    <w:p w14:paraId="2EC1AA5A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println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(percentage)</w:t>
                      </w:r>
                    </w:p>
                    <w:p w14:paraId="56B116E3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}</w:t>
                      </w:r>
                    </w:p>
                    <w:p w14:paraId="62C7D449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D01E2E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data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?.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appendData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(data)</w:t>
                      </w:r>
                    </w:p>
                    <w:p w14:paraId="2727DBD9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3F29D9D1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</w:p>
                    <w:p w14:paraId="4395F36D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</w:p>
                    <w:p w14:paraId="6AA887E5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connectionDidFinishLoading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(connection: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5E723A3A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{</w:t>
                      </w:r>
                    </w:p>
                    <w:p w14:paraId="5F309B56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66C40B08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09E8151D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</w:p>
                    <w:p w14:paraId="5670DEF1" w14:textId="77777777" w:rsid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connection(connection: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</w:p>
                    <w:p w14:paraId="277EBFE5" w14:textId="1901E9BD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didFailWithError</w:t>
                      </w:r>
                      <w:proofErr w:type="spellEnd"/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error: 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NSError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 {</w:t>
                      </w:r>
                    </w:p>
                    <w:p w14:paraId="44947D2C" w14:textId="77777777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D01E2E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print</w:t>
                      </w:r>
                      <w:proofErr w:type="gram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error.</w:t>
                      </w:r>
                      <w:r w:rsidRPr="00D01E2E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description</w:t>
                      </w:r>
                      <w:proofErr w:type="spellEnd"/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29F432B7" w14:textId="0F92D7AE" w:rsidR="00D01E2E" w:rsidRPr="00D01E2E" w:rsidRDefault="00D01E2E" w:rsidP="00D01E2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3"/>
                          <w:szCs w:val="22"/>
                        </w:rPr>
                      </w:pPr>
                      <w:r w:rsidRPr="00D01E2E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D5EF67" w14:textId="5868A53B" w:rsidR="00E35D95" w:rsidRPr="00117B36" w:rsidRDefault="00E35D95" w:rsidP="000E7014">
      <w:pPr>
        <w:jc w:val="both"/>
        <w:rPr>
          <w:lang w:val="hu-HU"/>
        </w:rPr>
      </w:pPr>
    </w:p>
    <w:p w14:paraId="6DE8989D" w14:textId="1F0C6849" w:rsidR="00FF61EF" w:rsidRDefault="00FF61EF" w:rsidP="000E7014">
      <w:pPr>
        <w:jc w:val="both"/>
        <w:rPr>
          <w:lang w:val="hu-HU"/>
        </w:rPr>
      </w:pPr>
    </w:p>
    <w:p w14:paraId="6F6692E6" w14:textId="4398EF76" w:rsidR="001E494E" w:rsidRPr="00117B36" w:rsidRDefault="00364355" w:rsidP="00364355">
      <w:pPr>
        <w:pStyle w:val="Heading2"/>
        <w:rPr>
          <w:lang w:val="hu-HU"/>
        </w:rPr>
      </w:pPr>
      <w:r>
        <w:rPr>
          <w:lang w:val="hu-HU"/>
        </w:rPr>
        <w:t>AirbnbViewController</w:t>
      </w:r>
    </w:p>
    <w:p w14:paraId="05204A71" w14:textId="77777777" w:rsidR="00D77A4C" w:rsidRPr="00117B36" w:rsidRDefault="00D77A4C" w:rsidP="000E7014">
      <w:pPr>
        <w:jc w:val="both"/>
        <w:rPr>
          <w:lang w:val="hu-HU"/>
        </w:rPr>
      </w:pPr>
    </w:p>
    <w:p w14:paraId="5D275BB4" w14:textId="79C66E22" w:rsidR="00364355" w:rsidRDefault="00364355" w:rsidP="000E7014">
      <w:pPr>
        <w:jc w:val="both"/>
        <w:rPr>
          <w:lang w:val="hu-HU"/>
        </w:rPr>
      </w:pPr>
      <w:r>
        <w:rPr>
          <w:lang w:val="hu-HU"/>
        </w:rPr>
        <w:t>Most, hogy van már rendes tartalmunk adjuk hozzá az alkalmazáshoz egy menüt.</w:t>
      </w:r>
    </w:p>
    <w:p w14:paraId="7D7B2EFC" w14:textId="4C2AC7A5" w:rsidR="00364355" w:rsidRDefault="00364355" w:rsidP="000E7014">
      <w:pPr>
        <w:jc w:val="both"/>
        <w:rPr>
          <w:lang w:val="hu-HU"/>
        </w:rPr>
      </w:pPr>
      <w:r>
        <w:rPr>
          <w:lang w:val="hu-HU"/>
        </w:rPr>
        <w:t>Ehhez töltsük le az AirbnbViewController thrid-party komponenst a következő linkről:</w:t>
      </w:r>
    </w:p>
    <w:p w14:paraId="4C7C0078" w14:textId="77777777" w:rsidR="00364355" w:rsidRDefault="00364355" w:rsidP="000E7014">
      <w:pPr>
        <w:jc w:val="both"/>
        <w:rPr>
          <w:lang w:val="hu-HU"/>
        </w:rPr>
      </w:pPr>
    </w:p>
    <w:p w14:paraId="2039ECCB" w14:textId="1545A8BD" w:rsidR="00364355" w:rsidRDefault="001F2715" w:rsidP="000E7014">
      <w:pPr>
        <w:jc w:val="both"/>
        <w:rPr>
          <w:lang w:val="hu-HU"/>
        </w:rPr>
      </w:pPr>
      <w:hyperlink r:id="rId9" w:history="1">
        <w:r w:rsidR="00364355" w:rsidRPr="00877313">
          <w:rPr>
            <w:rStyle w:val="Hyperlink"/>
            <w:lang w:val="hu-HU"/>
          </w:rPr>
          <w:t>https://github.com/pixyzehn/AirbnbViewController/archive/master.zip</w:t>
        </w:r>
      </w:hyperlink>
    </w:p>
    <w:p w14:paraId="0CB2F9FC" w14:textId="77777777" w:rsidR="00364355" w:rsidRDefault="00364355" w:rsidP="000E7014">
      <w:pPr>
        <w:jc w:val="both"/>
        <w:rPr>
          <w:lang w:val="hu-HU"/>
        </w:rPr>
      </w:pPr>
    </w:p>
    <w:p w14:paraId="2C670778" w14:textId="2CD0AD16" w:rsidR="00364355" w:rsidRDefault="00364355" w:rsidP="000E7014">
      <w:pPr>
        <w:jc w:val="both"/>
        <w:rPr>
          <w:lang w:val="hu-HU"/>
        </w:rPr>
      </w:pPr>
      <w:r>
        <w:rPr>
          <w:lang w:val="hu-HU"/>
        </w:rPr>
        <w:t>Csomagoljuk ki a fájlt és keressük meg az AirbnbViewController mappát, amiben négy forrásfájl taláható. Az egész mappát adjuk hozzá a projekthez.</w:t>
      </w:r>
    </w:p>
    <w:p w14:paraId="5C8CF83C" w14:textId="77777777" w:rsidR="00364355" w:rsidRDefault="00364355" w:rsidP="000E7014">
      <w:pPr>
        <w:jc w:val="both"/>
        <w:rPr>
          <w:lang w:val="hu-HU"/>
        </w:rPr>
      </w:pPr>
    </w:p>
    <w:p w14:paraId="271C0E6F" w14:textId="5FE1BD60" w:rsidR="00364355" w:rsidRDefault="00364355" w:rsidP="000E7014">
      <w:pPr>
        <w:jc w:val="both"/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5107" wp14:editId="60A6F3B3">
                <wp:simplePos x="0" y="0"/>
                <wp:positionH relativeFrom="column">
                  <wp:posOffset>167400</wp:posOffset>
                </wp:positionH>
                <wp:positionV relativeFrom="paragraph">
                  <wp:posOffset>184150</wp:posOffset>
                </wp:positionV>
                <wp:extent cx="1484235" cy="846690"/>
                <wp:effectExtent l="50800" t="25400" r="65405" b="933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35" cy="846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3486" id="Rectangle_x0020_74" o:spid="_x0000_s1026" style="position:absolute;margin-left:13.2pt;margin-top:14.5pt;width:116.85pt;height:6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C7EF36" wp14:editId="38A79152">
            <wp:extent cx="1796436" cy="2012240"/>
            <wp:effectExtent l="0" t="0" r="698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 Shot 2015-04-28 at 12.07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23" cy="20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06D" w14:textId="77777777" w:rsidR="00364355" w:rsidRDefault="00364355" w:rsidP="000E7014">
      <w:pPr>
        <w:jc w:val="both"/>
        <w:rPr>
          <w:lang w:val="hu-HU"/>
        </w:rPr>
      </w:pPr>
    </w:p>
    <w:p w14:paraId="7785D905" w14:textId="11061248" w:rsidR="00364355" w:rsidRDefault="00364355" w:rsidP="000E7014">
      <w:pPr>
        <w:jc w:val="both"/>
        <w:rPr>
          <w:lang w:val="hu-HU"/>
        </w:rPr>
      </w:pPr>
      <w:r>
        <w:rPr>
          <w:lang w:val="hu-HU"/>
        </w:rPr>
        <w:lastRenderedPageBreak/>
        <w:t xml:space="preserve">Ezután keressük meg a </w:t>
      </w:r>
      <w:r w:rsidR="008D78D6" w:rsidRPr="008D78D6">
        <w:rPr>
          <w:lang w:val="hu-HU"/>
        </w:rPr>
        <w:t>AirbnbViewController-Sample</w:t>
      </w:r>
      <w:r w:rsidR="008D78D6">
        <w:rPr>
          <w:lang w:val="hu-HU"/>
        </w:rPr>
        <w:t xml:space="preserve"> mappában a MenuViewController.swift </w:t>
      </w:r>
      <w:r w:rsidR="00A379C2">
        <w:rPr>
          <w:lang w:val="hu-HU"/>
        </w:rPr>
        <w:t xml:space="preserve">és a </w:t>
      </w:r>
      <w:r w:rsidR="002A30A7" w:rsidRPr="002A30A7">
        <w:rPr>
          <w:lang w:val="hu-HU"/>
        </w:rPr>
        <w:t>AirbnbViewExtension</w:t>
      </w:r>
      <w:r w:rsidR="002A30A7">
        <w:rPr>
          <w:lang w:val="hu-HU"/>
        </w:rPr>
        <w:t>.swift fájlokat</w:t>
      </w:r>
      <w:r w:rsidR="008D78D6">
        <w:rPr>
          <w:lang w:val="hu-HU"/>
        </w:rPr>
        <w:t xml:space="preserve"> és azt is adjuk hozzá a kódhoz.</w:t>
      </w:r>
    </w:p>
    <w:p w14:paraId="52CE4171" w14:textId="77777777" w:rsidR="002A30A7" w:rsidRDefault="002A30A7" w:rsidP="000E7014">
      <w:pPr>
        <w:jc w:val="both"/>
        <w:rPr>
          <w:lang w:val="hu-HU"/>
        </w:rPr>
      </w:pPr>
    </w:p>
    <w:p w14:paraId="5E44BE15" w14:textId="5A5497CE" w:rsidR="008D78D6" w:rsidRDefault="002A30A7" w:rsidP="000E7014">
      <w:pPr>
        <w:jc w:val="both"/>
        <w:rPr>
          <w:lang w:val="hu-HU"/>
        </w:rPr>
      </w:pPr>
      <w:r>
        <w:rPr>
          <w:lang w:val="hu-HU"/>
        </w:rPr>
        <w:t>H</w:t>
      </w:r>
      <w:r w:rsidR="008D78D6">
        <w:rPr>
          <w:lang w:val="hu-HU"/>
        </w:rPr>
        <w:t>ozzunk lére egy úgynevezett Bridging header fájlt</w:t>
      </w:r>
      <w:r w:rsidR="009344AD">
        <w:rPr>
          <w:lang w:val="hu-HU"/>
        </w:rPr>
        <w:t xml:space="preserve"> </w:t>
      </w:r>
      <w:r w:rsidR="009344AD" w:rsidRPr="009344AD">
        <w:rPr>
          <w:b/>
          <w:lang w:val="hu-HU"/>
        </w:rPr>
        <w:t xml:space="preserve">PictureDownloader-Bridging-Header.h </w:t>
      </w:r>
      <w:r w:rsidR="009344AD">
        <w:rPr>
          <w:lang w:val="hu-HU"/>
        </w:rPr>
        <w:t>névvel</w:t>
      </w:r>
      <w:r w:rsidR="008D78D6">
        <w:rPr>
          <w:lang w:val="hu-HU"/>
        </w:rPr>
        <w:t>, hogy használni tudjuk az Objective-C-s kód komponenseket.</w:t>
      </w:r>
      <w:r>
        <w:rPr>
          <w:lang w:val="hu-HU"/>
        </w:rPr>
        <w:t xml:space="preserve"> Miután létrehoztuk a fájlt, töröljük ki a tartalmát és adjuk hozzá a következő sort:</w:t>
      </w:r>
    </w:p>
    <w:p w14:paraId="49EB136A" w14:textId="73897003" w:rsidR="002A30A7" w:rsidRDefault="002A30A7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7A9B2024" wp14:editId="2C2D0B6D">
                <wp:extent cx="5257800" cy="1122892"/>
                <wp:effectExtent l="0" t="0" r="0" b="2540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FD35" w14:textId="163EB08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  <w:t xml:space="preserve">#import </w:t>
                            </w:r>
                            <w:r w:rsidRPr="002A30A7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"AirbnbHelper.h"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B2024" id="Text_x0020_Box_x0020_75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6VV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0No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1t6VV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1D7DFD35" w14:textId="163EB08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#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import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 xml:space="preserve"> </w:t>
                      </w:r>
                      <w:r w:rsidRPr="002A30A7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AirbnbHelper.h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F82023" w14:textId="77777777" w:rsidR="002A30A7" w:rsidRDefault="002A30A7" w:rsidP="000E7014">
      <w:pPr>
        <w:jc w:val="both"/>
        <w:rPr>
          <w:lang w:val="hu-HU"/>
        </w:rPr>
      </w:pPr>
    </w:p>
    <w:p w14:paraId="2E035797" w14:textId="7B2863B9" w:rsidR="002A30A7" w:rsidRDefault="002A30A7" w:rsidP="000E7014">
      <w:pPr>
        <w:jc w:val="both"/>
        <w:rPr>
          <w:lang w:val="hu-HU"/>
        </w:rPr>
      </w:pPr>
      <w:r>
        <w:rPr>
          <w:lang w:val="hu-HU"/>
        </w:rPr>
        <w:t xml:space="preserve">Majd menjünk át a projektbeállításokhoz, azon belül is Build settings-hez és állítsuk be a Brigding headert. </w:t>
      </w:r>
    </w:p>
    <w:p w14:paraId="5FAFED1D" w14:textId="77777777" w:rsidR="002A30A7" w:rsidRDefault="002A30A7" w:rsidP="000E7014">
      <w:pPr>
        <w:jc w:val="both"/>
        <w:rPr>
          <w:lang w:val="hu-HU"/>
        </w:rPr>
      </w:pPr>
    </w:p>
    <w:p w14:paraId="5786A984" w14:textId="01637DAE" w:rsidR="002A30A7" w:rsidRDefault="002A30A7" w:rsidP="000E7014">
      <w:pPr>
        <w:jc w:val="both"/>
        <w:rPr>
          <w:lang w:val="hu-HU"/>
        </w:rPr>
      </w:pPr>
      <w:r>
        <w:rPr>
          <w:lang w:val="hu-HU"/>
        </w:rPr>
        <w:t xml:space="preserve">Ha a projekt gyökérmappájába tettük a fájlt, akkor ezt a sort kell belemásolni: </w:t>
      </w:r>
    </w:p>
    <w:p w14:paraId="37555523" w14:textId="05F9EF29" w:rsidR="002A30A7" w:rsidRDefault="002A30A7" w:rsidP="000E7014">
      <w:pPr>
        <w:jc w:val="both"/>
        <w:rPr>
          <w:lang w:val="hu-HU"/>
        </w:rPr>
      </w:pPr>
    </w:p>
    <w:p w14:paraId="04284ABE" w14:textId="5143F686" w:rsidR="008D78D6" w:rsidRDefault="002A30A7" w:rsidP="000E7014">
      <w:pPr>
        <w:jc w:val="both"/>
        <w:rPr>
          <w:lang w:val="hu-HU"/>
        </w:rPr>
      </w:pPr>
      <w:r w:rsidRPr="002A30A7">
        <w:rPr>
          <w:lang w:val="hu-HU"/>
        </w:rPr>
        <w:t>$(SRCROOT)/$(PROJECT)/PictureDownloader-Bridging-Header.h</w:t>
      </w:r>
    </w:p>
    <w:p w14:paraId="1717F0EE" w14:textId="77777777" w:rsidR="002A30A7" w:rsidRDefault="002A30A7" w:rsidP="000E7014">
      <w:pPr>
        <w:jc w:val="both"/>
        <w:rPr>
          <w:lang w:val="hu-HU"/>
        </w:rPr>
      </w:pPr>
    </w:p>
    <w:p w14:paraId="07248685" w14:textId="59B239FD" w:rsidR="002A30A7" w:rsidRDefault="002A30A7" w:rsidP="000E7014">
      <w:pPr>
        <w:jc w:val="both"/>
        <w:rPr>
          <w:lang w:val="hu-HU"/>
        </w:rPr>
      </w:pPr>
      <w:r>
        <w:rPr>
          <w:noProof/>
        </w:rPr>
        <w:drawing>
          <wp:inline distT="0" distB="0" distL="0" distR="0" wp14:anchorId="2567765A" wp14:editId="54A4DE68">
            <wp:extent cx="5256100" cy="907575"/>
            <wp:effectExtent l="0" t="0" r="1905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5-04-28 at 13.22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00" cy="90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E303" w14:textId="77777777" w:rsidR="002A30A7" w:rsidRDefault="002A30A7" w:rsidP="000E7014">
      <w:pPr>
        <w:jc w:val="both"/>
        <w:rPr>
          <w:lang w:val="hu-HU"/>
        </w:rPr>
      </w:pPr>
    </w:p>
    <w:p w14:paraId="0873E2D7" w14:textId="06CDC733" w:rsidR="002A30A7" w:rsidRDefault="002A30A7" w:rsidP="000E7014">
      <w:pPr>
        <w:jc w:val="both"/>
        <w:rPr>
          <w:lang w:val="hu-HU"/>
        </w:rPr>
      </w:pPr>
      <w:r>
        <w:rPr>
          <w:lang w:val="hu-HU"/>
        </w:rPr>
        <w:t>Fordítsuk le az alkalmazást!</w:t>
      </w:r>
    </w:p>
    <w:p w14:paraId="60D92E30" w14:textId="77777777" w:rsidR="002A30A7" w:rsidRDefault="002A30A7" w:rsidP="000E7014">
      <w:pPr>
        <w:jc w:val="both"/>
        <w:rPr>
          <w:lang w:val="hu-HU"/>
        </w:rPr>
      </w:pPr>
    </w:p>
    <w:p w14:paraId="1F5FB3B7" w14:textId="357E3232" w:rsidR="002A30A7" w:rsidRDefault="002A30A7" w:rsidP="000E7014">
      <w:pPr>
        <w:jc w:val="both"/>
        <w:rPr>
          <w:lang w:val="hu-HU"/>
        </w:rPr>
      </w:pPr>
      <w:r>
        <w:rPr>
          <w:lang w:val="hu-HU"/>
        </w:rPr>
        <w:t>Ha minden rendben ment, akkor módosítsuk az AppDelegate didFinishLaunching metódusát, hogy a MenuViewController jelenjen meg.</w:t>
      </w:r>
    </w:p>
    <w:p w14:paraId="0488A022" w14:textId="19A243A0" w:rsidR="002A30A7" w:rsidRDefault="002A30A7" w:rsidP="000E7014">
      <w:pPr>
        <w:jc w:val="both"/>
        <w:rPr>
          <w:lang w:val="hu-HU"/>
        </w:rPr>
      </w:pPr>
    </w:p>
    <w:p w14:paraId="75A68819" w14:textId="1FBED8ED" w:rsidR="002A30A7" w:rsidRDefault="002A30A7" w:rsidP="000E7014">
      <w:pPr>
        <w:jc w:val="both"/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017CD962" wp14:editId="7794D0EA">
                <wp:extent cx="5257800" cy="1122892"/>
                <wp:effectExtent l="0" t="0" r="0" b="2540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58213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application(application: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UIApplication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didFinishLaunchingWithOptions launchOptions: [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NSObject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AnyObject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]?) -&gt;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Bool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06FBD55E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22"/>
                              </w:rPr>
                              <w:t>// Override point for customization after application launch.</w:t>
                            </w:r>
                          </w:p>
                          <w:p w14:paraId="06352F0C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415AA62B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window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UIWindow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(frame: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UIScreen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2A30A7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mainScreen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().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bounds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DA58C0C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62FA8CB0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 = 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ViewController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708193B7" w14:textId="77777777" w:rsid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viewController.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imageUrl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40F41E18" w14:textId="21561E09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(string: </w:t>
                            </w:r>
                            <w:r w:rsidRPr="002A30A7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"http://www.fortepan.hu/_photo/display/28268.jpg"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CB0519" w14:textId="77777777" w:rsid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viewController.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contentUrl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1241D2E2" w14:textId="77777777" w:rsid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(string: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</w:p>
                          <w:p w14:paraId="7033569B" w14:textId="007F4C1D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2A30A7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"http://www.fortepan.hu/_photo/download/fortepan_28268.jpg"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C8E7AFB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0110E700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2E97AA1D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let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controller: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UINavigationController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007A8933" w14:textId="5E5481F5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UINavigationController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(rootViewController: viewController)</w:t>
                            </w:r>
                          </w:p>
                          <w:p w14:paraId="06039F38" w14:textId="0EF4680A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</w:p>
                          <w:p w14:paraId="670D3317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let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menuController: 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MenuViewController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2B408C8D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MenuViewController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(viewController: controller, </w:t>
                            </w:r>
                          </w:p>
                          <w:p w14:paraId="53FFCF94" w14:textId="122AC8A1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atIndexPath: 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NSIndexPath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(forRow: </w:t>
                            </w:r>
                            <w:r w:rsidRPr="002A30A7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  <w:highlight w:val="yellow"/>
                              </w:rPr>
                              <w:t>0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, inSection: </w:t>
                            </w:r>
                            <w:r w:rsidRPr="002A30A7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  <w:highlight w:val="yellow"/>
                              </w:rPr>
                              <w:t>0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))</w:t>
                            </w:r>
                          </w:p>
                          <w:p w14:paraId="17CB4F5D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</w:p>
                          <w:p w14:paraId="6DB05A28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self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.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window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!.</w:t>
                            </w:r>
                            <w:r w:rsidRPr="002A30A7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rootViewController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menuController</w:t>
                            </w:r>
                          </w:p>
                          <w:p w14:paraId="217F934A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007400"/>
                                <w:sz w:val="18"/>
                                <w:szCs w:val="22"/>
                                <w:highlight w:val="yellow"/>
                              </w:rPr>
                              <w:t>//self.window!.rootViewController = viewController</w:t>
                            </w:r>
                          </w:p>
                          <w:p w14:paraId="364240F2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26C24D32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2A30A7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window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!.</w:t>
                            </w:r>
                            <w:r w:rsidRPr="002A30A7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makeKeyAndVisible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0718435F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48DD3C92" w14:textId="77777777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return</w:t>
                            </w: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2A30A7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true</w:t>
                            </w:r>
                          </w:p>
                          <w:p w14:paraId="5832A634" w14:textId="6A699B8E" w:rsidR="002A30A7" w:rsidRPr="002A30A7" w:rsidRDefault="002A30A7" w:rsidP="002A30A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8"/>
                                <w:szCs w:val="22"/>
                              </w:rPr>
                            </w:pPr>
                            <w:r w:rsidRPr="002A30A7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7CD962" id="Text_x0020_Box_x0020_77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Mlt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U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0Po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bXhMl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1258213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application(application: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UIApplication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didFinishLaunchingWithOptions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launchOptions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 [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NSObject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AnyObject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]?) -&gt;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Bool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06FBD55E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</w:rPr>
                        <w:t>// Override point for customization after application launch.</w:t>
                      </w:r>
                      <w:proofErr w:type="gramEnd"/>
                    </w:p>
                    <w:p w14:paraId="06352F0C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415AA62B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window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UIWindow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(frame: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UIScreen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2A30A7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mainScreen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().</w:t>
                      </w:r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bounds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4DA58C0C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62FA8CB0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708193B7" w14:textId="77777777" w:rsid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imageUrl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40F41E18" w14:textId="21561E09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string: </w:t>
                      </w:r>
                      <w:r w:rsidRPr="002A30A7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"http://www.fortepan.hu/_photo/display/28268.jpg"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FCB0519" w14:textId="77777777" w:rsid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contentUrl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1241D2E2" w14:textId="77777777" w:rsid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  <w:t xml:space="preserve">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string: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</w:p>
                    <w:p w14:paraId="7033569B" w14:textId="007F4C1D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r w:rsidRPr="002A30A7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"http://www.fortepan.hu/_photo/download/fortepan_28268.jpg"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C8E7AFB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0110E700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2E97AA1D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let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controller: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UINavigationController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007A8933" w14:textId="5E5481F5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UINavigationController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rootViewController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06039F38" w14:textId="0EF4680A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</w:p>
                    <w:p w14:paraId="670D3317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let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menuController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MenuViewController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2B408C8D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MenuViewController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controller, </w:t>
                      </w:r>
                    </w:p>
                    <w:p w14:paraId="53FFCF94" w14:textId="122AC8A1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atIndexPath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NSIndexPath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forRow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r w:rsidRPr="002A30A7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  <w:highlight w:val="yellow"/>
                        </w:rPr>
                        <w:t>0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,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inSection</w:t>
                      </w:r>
                      <w:proofErr w:type="spell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: </w:t>
                      </w:r>
                      <w:r w:rsidRPr="002A30A7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  <w:highlight w:val="yellow"/>
                        </w:rPr>
                        <w:t>0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))</w:t>
                      </w:r>
                    </w:p>
                    <w:p w14:paraId="17CB4F5D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</w:p>
                    <w:p w14:paraId="6DB05A28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self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.</w:t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window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!.</w:t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rootViewController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menuController</w:t>
                      </w:r>
                      <w:proofErr w:type="spellEnd"/>
                    </w:p>
                    <w:p w14:paraId="217F934A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</w:t>
                      </w:r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  <w:highlight w:val="yellow"/>
                        </w:rPr>
                        <w:t>//self.window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  <w:highlight w:val="yellow"/>
                        </w:rPr>
                        <w:t>!.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  <w:highlight w:val="yellow"/>
                        </w:rPr>
                        <w:t>rootViewController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proofErr w:type="spellStart"/>
                      <w:r w:rsidRPr="002A30A7">
                        <w:rPr>
                          <w:rFonts w:ascii="Menlo" w:hAnsi="Menlo" w:cs="Menlo"/>
                          <w:color w:val="007400"/>
                          <w:sz w:val="18"/>
                          <w:szCs w:val="22"/>
                          <w:highlight w:val="yellow"/>
                        </w:rPr>
                        <w:t>viewController</w:t>
                      </w:r>
                      <w:proofErr w:type="spellEnd"/>
                    </w:p>
                    <w:p w14:paraId="364240F2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26C24D32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2A30A7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window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!.</w:t>
                      </w:r>
                      <w:proofErr w:type="spellStart"/>
                      <w:proofErr w:type="gramStart"/>
                      <w:r w:rsidRPr="002A30A7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makeKeyAndVisible</w:t>
                      </w:r>
                      <w:proofErr w:type="spellEnd"/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0718435F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48DD3C92" w14:textId="77777777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return</w:t>
                      </w:r>
                      <w:proofErr w:type="gramEnd"/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2A30A7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true</w:t>
                      </w:r>
                    </w:p>
                    <w:p w14:paraId="5832A634" w14:textId="6A699B8E" w:rsidR="002A30A7" w:rsidRPr="002A30A7" w:rsidRDefault="002A30A7" w:rsidP="002A30A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8"/>
                          <w:szCs w:val="22"/>
                        </w:rPr>
                      </w:pPr>
                      <w:r w:rsidRPr="002A30A7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F9C925" w14:textId="08A4254D" w:rsidR="002A30A7" w:rsidRDefault="002A30A7" w:rsidP="000E7014">
      <w:pPr>
        <w:jc w:val="both"/>
        <w:rPr>
          <w:lang w:val="hu-HU"/>
        </w:rPr>
      </w:pPr>
    </w:p>
    <w:p w14:paraId="701F6B57" w14:textId="5F2B6FC2" w:rsidR="00843462" w:rsidRDefault="00843462" w:rsidP="000E7014">
      <w:pPr>
        <w:jc w:val="both"/>
        <w:rPr>
          <w:lang w:val="hu-HU"/>
        </w:rPr>
      </w:pPr>
      <w:r>
        <w:rPr>
          <w:lang w:val="hu-HU"/>
        </w:rPr>
        <w:t>Futtassuk az alkalmazást!</w:t>
      </w:r>
    </w:p>
    <w:p w14:paraId="0065DF12" w14:textId="77777777" w:rsidR="00843462" w:rsidRDefault="00843462" w:rsidP="000E7014">
      <w:pPr>
        <w:jc w:val="both"/>
        <w:rPr>
          <w:lang w:val="hu-HU"/>
        </w:rPr>
      </w:pPr>
    </w:p>
    <w:p w14:paraId="206B447D" w14:textId="4B814EE9" w:rsidR="00843462" w:rsidRDefault="00843462" w:rsidP="000E7014">
      <w:pPr>
        <w:jc w:val="both"/>
        <w:rPr>
          <w:lang w:val="hu-HU"/>
        </w:rPr>
      </w:pPr>
      <w:r>
        <w:rPr>
          <w:lang w:val="hu-HU"/>
        </w:rPr>
        <w:t>Egészítsük ki ViewController.swift viewDidLoad metódusát, hogy meg tudjuk nyitni az oldalsó menüt. Ehhez a következő kódrészlet kell csak beilleszteni:</w:t>
      </w:r>
    </w:p>
    <w:p w14:paraId="4E2F3D8F" w14:textId="77777777" w:rsidR="00843462" w:rsidRDefault="00843462" w:rsidP="000E7014">
      <w:pPr>
        <w:jc w:val="both"/>
        <w:rPr>
          <w:lang w:val="hu-HU"/>
        </w:rPr>
      </w:pPr>
    </w:p>
    <w:p w14:paraId="55E0C92E" w14:textId="2E647AC0" w:rsidR="00843462" w:rsidRDefault="00843462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5FC5E599" wp14:editId="49811AEC">
                <wp:extent cx="5257800" cy="1227440"/>
                <wp:effectExtent l="0" t="0" r="0" b="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2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F2FF9" w14:textId="77777777" w:rsid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button: 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UIButton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0EEF9230" w14:textId="19194EA7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UIButton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buttonWithType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UIButtonType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Custom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) </w:t>
                            </w: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as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! 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UIButton</w:t>
                            </w:r>
                          </w:p>
                          <w:p w14:paraId="17C7EC25" w14:textId="77777777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button.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frame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CGRectMake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50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35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BBAFD76" w14:textId="77777777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button.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setTitle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84346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"Menu"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forState: 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UIControlState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.Normal)</w:t>
                            </w:r>
                          </w:p>
                          <w:p w14:paraId="7F9A96A4" w14:textId="77777777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button.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setTitleColor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UIColor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(red: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0.3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green: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0.69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blue: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0.75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alpha:</w:t>
                            </w:r>
                            <w:r w:rsidRPr="00843462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), forState: 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UIControlState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.Normal)</w:t>
                            </w:r>
                          </w:p>
                          <w:p w14:paraId="7AEB166F" w14:textId="77777777" w:rsid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button.</w:t>
                            </w:r>
                            <w:r w:rsidRPr="0084346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addTarget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action: </w:t>
                            </w:r>
                            <w:r w:rsidRPr="0084346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"leftButtonTouch"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</w:t>
                            </w:r>
                          </w:p>
                          <w:p w14:paraId="68921EAA" w14:textId="570549E4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forControlEvents: 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UIControlEvents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.TouchUpInside)</w:t>
                            </w:r>
                          </w:p>
                          <w:p w14:paraId="48AF6129" w14:textId="77777777" w:rsid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1BC9E1A" w14:textId="1242276F" w:rsidR="00843462" w:rsidRPr="002A30A7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5E599" id="Text_x0020_Box_x0020_78" o:spid="_x0000_s1039" type="#_x0000_t202" style="width:414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" fillcolor="#eeece1 [3214]" stroked="f">
                <v:textbox inset="2mm,2mm,2mm,2mm">
                  <w:txbxContent>
                    <w:p w14:paraId="0B2F2FF9" w14:textId="77777777" w:rsid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button: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UIButton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0EEF9230" w14:textId="19194EA7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UIButton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buttonWithType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UIButtonType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Custom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) </w:t>
                      </w:r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as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!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UIButton</w:t>
                      </w:r>
                      <w:proofErr w:type="spellEnd"/>
                    </w:p>
                    <w:p w14:paraId="17C7EC25" w14:textId="77777777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button.</w:t>
                      </w:r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frame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CGRectMake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50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35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6BBAFD76" w14:textId="77777777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button.</w:t>
                      </w:r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setTitle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r w:rsidRPr="0084346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"Menu"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forState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UIControlState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.Normal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F9A96A4" w14:textId="77777777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button.</w:t>
                      </w:r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setTitleColor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UIColor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(red: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0.3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green: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0.69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blue: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0.75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alpha:</w:t>
                      </w:r>
                      <w:r w:rsidRPr="00843462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),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forState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UIControlState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.Normal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AEB166F" w14:textId="77777777" w:rsid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button.</w:t>
                      </w:r>
                      <w:r w:rsidRPr="00843462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addTarget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action: </w:t>
                      </w:r>
                      <w:r w:rsidRPr="0084346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leftButtonTouch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</w:p>
                    <w:p w14:paraId="68921EAA" w14:textId="570549E4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forControlEvents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UIControlEvents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.TouchUpInside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48AF6129" w14:textId="77777777" w:rsid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</w:pPr>
                    </w:p>
                    <w:p w14:paraId="41BC9E1A" w14:textId="1242276F" w:rsidR="00843462" w:rsidRPr="002A30A7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8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51D9DA" w14:textId="59F8F988" w:rsidR="00843462" w:rsidRDefault="00843462" w:rsidP="000E7014">
      <w:pPr>
        <w:jc w:val="both"/>
        <w:rPr>
          <w:lang w:val="hu-HU"/>
        </w:rPr>
      </w:pPr>
    </w:p>
    <w:p w14:paraId="01279E76" w14:textId="77777777" w:rsidR="00843462" w:rsidRDefault="00843462" w:rsidP="000E7014">
      <w:pPr>
        <w:jc w:val="both"/>
        <w:rPr>
          <w:lang w:val="hu-HU"/>
        </w:rPr>
      </w:pPr>
    </w:p>
    <w:p w14:paraId="6AB70C84" w14:textId="31579136" w:rsidR="00843462" w:rsidRDefault="00843462" w:rsidP="000E7014">
      <w:pPr>
        <w:jc w:val="both"/>
        <w:rPr>
          <w:lang w:val="hu-HU"/>
        </w:rPr>
      </w:pPr>
      <w:r>
        <w:rPr>
          <w:lang w:val="hu-HU"/>
        </w:rPr>
        <w:t>Továbbá írjuk meg a gomb eseménykezelőjét:</w:t>
      </w:r>
    </w:p>
    <w:p w14:paraId="0B680A15" w14:textId="77777777" w:rsidR="00843462" w:rsidRDefault="00843462" w:rsidP="000E7014">
      <w:pPr>
        <w:jc w:val="both"/>
        <w:rPr>
          <w:lang w:val="hu-HU"/>
        </w:rPr>
      </w:pPr>
    </w:p>
    <w:p w14:paraId="1D9DCA27" w14:textId="6F38C67C" w:rsidR="00843462" w:rsidRDefault="00843462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70237E4D" wp14:editId="7AE06487">
                <wp:extent cx="5257800" cy="709940"/>
                <wp:effectExtent l="0" t="0" r="0" b="1270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09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F5F01" w14:textId="77777777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leftButtonTouch() {</w:t>
                            </w:r>
                          </w:p>
                          <w:p w14:paraId="30B19BE3" w14:textId="6C7F21B4" w:rsid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</w:t>
                            </w: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84346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airViewController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843462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22"/>
                              </w:rPr>
                              <w:t>showAirViewFromViewController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</w:p>
                          <w:p w14:paraId="3DDC6994" w14:textId="6F98DF25" w:rsidR="00843462" w:rsidRP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left="529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ab/>
                            </w: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84346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navigationController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complete: </w:t>
                            </w:r>
                            <w:r w:rsidRPr="0084346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nil</w:t>
                            </w: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FB2AFAC" w14:textId="4A8F7E18" w:rsidR="00843462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4346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450A2550" w14:textId="77777777" w:rsidR="00843462" w:rsidRPr="002A30A7" w:rsidRDefault="00843462" w:rsidP="0084346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37E4D" id="Text_x0020_Box_x0020_79" o:spid="_x0000_s1040" type="#_x0000_t202" style="width:414pt;height: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" fillcolor="#eeece1 [3214]" stroked="f">
                <v:textbox inset="2mm,2mm,2mm,2mm">
                  <w:txbxContent>
                    <w:p w14:paraId="17AF5F01" w14:textId="77777777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leftButtonTouch</w:t>
                      </w:r>
                      <w:proofErr w:type="spell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 {</w:t>
                      </w:r>
                    </w:p>
                    <w:p w14:paraId="30B19BE3" w14:textId="6C7F21B4" w:rsid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843462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airViewController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843462">
                        <w:rPr>
                          <w:rFonts w:ascii="Menlo" w:hAnsi="Menlo" w:cs="Menlo"/>
                          <w:color w:val="26474B"/>
                          <w:sz w:val="18"/>
                          <w:szCs w:val="22"/>
                        </w:rPr>
                        <w:t>showAirViewFromViewController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</w:p>
                    <w:p w14:paraId="3DDC6994" w14:textId="6F98DF25" w:rsidR="00843462" w:rsidRP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left="529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843462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navigationController</w:t>
                      </w:r>
                      <w:proofErr w:type="spellEnd"/>
                      <w:proofErr w:type="gramEnd"/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complete: </w:t>
                      </w:r>
                      <w:r w:rsidRPr="00843462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nil</w:t>
                      </w: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3FB2AFAC" w14:textId="4A8F7E18" w:rsidR="00843462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</w:rPr>
                      </w:pPr>
                      <w:r w:rsidRPr="00843462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450A2550" w14:textId="77777777" w:rsidR="00843462" w:rsidRPr="002A30A7" w:rsidRDefault="00843462" w:rsidP="0084346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8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7D81FD" w14:textId="77777777" w:rsidR="00843462" w:rsidRDefault="00843462" w:rsidP="000E7014">
      <w:pPr>
        <w:jc w:val="both"/>
        <w:rPr>
          <w:lang w:val="hu-HU"/>
        </w:rPr>
      </w:pPr>
    </w:p>
    <w:p w14:paraId="7BD15B16" w14:textId="569E386C" w:rsidR="00A3753B" w:rsidRDefault="00A3753B" w:rsidP="000E7014">
      <w:pPr>
        <w:jc w:val="both"/>
        <w:rPr>
          <w:lang w:val="hu-HU"/>
        </w:rPr>
      </w:pPr>
      <w:r>
        <w:rPr>
          <w:lang w:val="hu-HU"/>
        </w:rPr>
        <w:t>Már van menünk, de a többi menüelemhez nincs képünk. Ezt orvosolandó, módosítsuk a MenuViewControllert!</w:t>
      </w:r>
    </w:p>
    <w:p w14:paraId="49610911" w14:textId="7383969B" w:rsidR="00843462" w:rsidRDefault="00A3753B" w:rsidP="000E7014">
      <w:pPr>
        <w:jc w:val="both"/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2BF98AF8" wp14:editId="1A35AB40">
                <wp:extent cx="5257800" cy="5145140"/>
                <wp:effectExtent l="0" t="0" r="0" b="1143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145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17335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viewControllerForIndexPath(indexPath: 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NSIndexPath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) -&gt; 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UIViewController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274D7A7E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viewController: 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ViewController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ViewController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6260FD20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3C299A84" w14:textId="77777777" w:rsid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controller: 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UINavigationController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3DDBAE29" w14:textId="253F5BD4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UINavigationController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(rootViewController: viewController)</w:t>
                            </w:r>
                          </w:p>
                          <w:p w14:paraId="2FB52633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53873B0F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switch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indexPath.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row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05F181B3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case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0AB2980E" w14:textId="77777777" w:rsid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view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backgroundColor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1D095BF0" w14:textId="49D45EA4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(red: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0.13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green: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0.14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blue: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0.15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alpha: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33F8DDF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imageUrl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0B18CA9A" w14:textId="77C77B43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"http://www.fortepan.hu/_photo/display/28268.jpg"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3AD0AED4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contentUrl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51212334" w14:textId="2911B3A6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"http://www.fortepan.hu/_photo/download/fortepan_28268.jpg"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7F5050A3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case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2725A679" w14:textId="77777777" w:rsid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view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backgroundColor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473279BF" w14:textId="6BC142D9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(red: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0.95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green: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0.95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blue: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0.95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alpha: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02E6123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imageUrl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76756A07" w14:textId="5317E5A4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"http://www.fortepan.hu/_photo/display/74394.jpg"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56D19DBE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contentUrl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11717FFD" w14:textId="2ABA34DF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"http://www.fortepan.hu/_photo/download/fortepan_74394.jpg"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4A47C0AF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case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2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448B19DD" w14:textId="77777777" w:rsid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view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backgroundColor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3DB7E71F" w14:textId="79E3D7E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UIColor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(red: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0.8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green: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blue: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0.48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, alpha:</w:t>
                            </w:r>
                            <w:r w:rsidRPr="009327E3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4DEAF4E" w14:textId="77777777" w:rsid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imageUrl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532A592B" w14:textId="1278998A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"http://www.fortepan.hu/_photo/display/16022.jpg"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37A706A5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    viewController.</w:t>
                            </w:r>
                            <w:r w:rsidRPr="009327E3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contentUrl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1AAB9659" w14:textId="053DDDF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9327E3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NSURL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(string: </w:t>
                            </w:r>
                            <w:r w:rsidRPr="009327E3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"http://www.fortepan.hu/_photo/download/fortepan_16022.jpg"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43B39200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default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:</w:t>
                            </w:r>
                          </w:p>
                          <w:p w14:paraId="5AF4D048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break</w:t>
                            </w:r>
                          </w:p>
                          <w:p w14:paraId="7CE74287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}</w:t>
                            </w:r>
                          </w:p>
                          <w:p w14:paraId="4EF03638" w14:textId="77777777" w:rsidR="009327E3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9327E3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return</w:t>
                            </w: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controller</w:t>
                            </w:r>
                          </w:p>
                          <w:p w14:paraId="7B725AD5" w14:textId="705CE1E0" w:rsidR="00A3753B" w:rsidRPr="009327E3" w:rsidRDefault="009327E3" w:rsidP="009327E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327E3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6D139556" w14:textId="77777777" w:rsidR="00A3753B" w:rsidRPr="002A30A7" w:rsidRDefault="00A3753B" w:rsidP="00A3753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F98AF8" id="Text_x0020_Box_x0020_80" o:spid="_x0000_s1041" type="#_x0000_t202" style="width:414pt;height:40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" fillcolor="#eeece1 [3214]" stroked="f">
                <v:textbox inset="2mm,2mm,2mm,2mm">
                  <w:txbxContent>
                    <w:p w14:paraId="1D217335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viewControllerForIndexPath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indexPath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NSIndexPath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) -&gt;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274D7A7E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6260FD20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3C299A84" w14:textId="77777777" w:rsid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controller: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UINavigationController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3DDBAE29" w14:textId="253F5BD4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UINavigationController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rootViewController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2FB52633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53873B0F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switch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indexPath.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row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05F181B3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case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</w:t>
                      </w:r>
                    </w:p>
                    <w:p w14:paraId="0AB2980E" w14:textId="77777777" w:rsid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view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backgroundColor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1D095BF0" w14:textId="49D45EA4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UIColor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red: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0.13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green: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0.14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blue: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0.15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alpha: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33F8DDF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imageUrl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0B18CA9A" w14:textId="77C77B43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"http://www.fortepan.hu/_photo/display/28268.jpg"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3AD0AED4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contentUrl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51212334" w14:textId="2911B3A6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"http://www.fortepan.hu/_photo/download/fortepan_28268.jpg"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7F5050A3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case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</w:t>
                      </w:r>
                    </w:p>
                    <w:p w14:paraId="2725A679" w14:textId="77777777" w:rsid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view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backgroundColor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473279BF" w14:textId="6BC142D9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UIColor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red: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0.95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green: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0.95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blue: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0.95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alpha: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02E6123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imageUrl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76756A07" w14:textId="5317E5A4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"http://www.fortepan.hu/_photo/display/74394.jpg"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56D19DBE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contentUrl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11717FFD" w14:textId="2ABA34DF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"http://www.fortepan.hu/_photo/download/fortepan_74394.jpg"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4A47C0AF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case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2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</w:t>
                      </w:r>
                    </w:p>
                    <w:p w14:paraId="448B19DD" w14:textId="77777777" w:rsid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view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backgroundColor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3DB7E71F" w14:textId="79E3D7E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UIColor</w:t>
                      </w:r>
                      <w:proofErr w:type="spell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red: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0.8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green: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blue: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0.48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, alpha:</w:t>
                      </w:r>
                      <w:r w:rsidRPr="009327E3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34DEAF4E" w14:textId="77777777" w:rsid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imageUrl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532A592B" w14:textId="1278998A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"http://www.fortepan.hu/_photo/display/16022.jpg"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37A706A5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viewController.</w:t>
                      </w:r>
                      <w:r w:rsidRPr="009327E3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contentUrl</w:t>
                      </w:r>
                      <w:proofErr w:type="spellEnd"/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1AAB9659" w14:textId="053DDDF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NSURL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string: </w:t>
                      </w:r>
                      <w:r w:rsidRPr="009327E3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"http://www.fortepan.hu/_photo/download/fortepan_16022.jpg"</w:t>
                      </w: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43B39200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default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</w:t>
                      </w:r>
                    </w:p>
                    <w:p w14:paraId="5AF4D048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break</w:t>
                      </w:r>
                      <w:proofErr w:type="gramEnd"/>
                    </w:p>
                    <w:p w14:paraId="7CE74287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}</w:t>
                      </w:r>
                    </w:p>
                    <w:p w14:paraId="4EF03638" w14:textId="77777777" w:rsidR="009327E3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9327E3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return</w:t>
                      </w:r>
                      <w:proofErr w:type="gramEnd"/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controller</w:t>
                      </w:r>
                    </w:p>
                    <w:p w14:paraId="7B725AD5" w14:textId="705CE1E0" w:rsidR="00A3753B" w:rsidRPr="009327E3" w:rsidRDefault="009327E3" w:rsidP="009327E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9327E3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6D139556" w14:textId="77777777" w:rsidR="00A3753B" w:rsidRPr="002A30A7" w:rsidRDefault="00A3753B" w:rsidP="00A3753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8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D3B5DB" w14:textId="0D4EABD4" w:rsidR="009327E3" w:rsidRDefault="009327E3" w:rsidP="000E7014">
      <w:pPr>
        <w:jc w:val="both"/>
        <w:rPr>
          <w:lang w:val="hu-HU"/>
        </w:rPr>
      </w:pPr>
      <w:r w:rsidRPr="000C2BE4">
        <w:rPr>
          <w:noProof/>
        </w:rPr>
        <mc:AlternateContent>
          <mc:Choice Requires="wps">
            <w:drawing>
              <wp:inline distT="0" distB="0" distL="0" distR="0" wp14:anchorId="1E228E0E" wp14:editId="2EB05EBE">
                <wp:extent cx="5257800" cy="1122892"/>
                <wp:effectExtent l="0" t="0" r="25400" b="27940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7824E" w14:textId="7DF1CE70" w:rsidR="009327E3" w:rsidRDefault="009327E3" w:rsidP="009327E3">
                            <w:r w:rsidRPr="009327E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https://gist.github.com/blazovics/416a6c5d431ffdd161a9#file-menuviewcontroller-viewcontrollerforindexpath-swift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28E0E" id="Text_x0020_Box_x0020_71" o:spid="_x0000_s104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Bm63Sf2AgAA&#10;jA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17F7824E" w14:textId="7DF1CE70" w:rsidR="009327E3" w:rsidRDefault="009327E3" w:rsidP="009327E3">
                      <w:r w:rsidRPr="009327E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https://gist.github.com/blazovics/416a6c5d431ffdd161a9#file-menuviewcontroller-viewcontrollerforindexpath-swift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44788" w14:textId="77777777" w:rsidR="009327E3" w:rsidRDefault="009327E3" w:rsidP="000E7014">
      <w:pPr>
        <w:jc w:val="both"/>
        <w:rPr>
          <w:lang w:val="hu-HU"/>
        </w:rPr>
      </w:pPr>
    </w:p>
    <w:p w14:paraId="38945D85" w14:textId="2ED49773" w:rsidR="00B467EA" w:rsidRDefault="00B467EA" w:rsidP="00B467EA">
      <w:pPr>
        <w:pStyle w:val="Heading2"/>
        <w:rPr>
          <w:lang w:val="hu-HU"/>
        </w:rPr>
      </w:pPr>
      <w:r>
        <w:rPr>
          <w:lang w:val="hu-HU"/>
        </w:rPr>
        <w:t>MBProgressHUD</w:t>
      </w:r>
    </w:p>
    <w:p w14:paraId="2CC2F257" w14:textId="77777777" w:rsidR="00B467EA" w:rsidRDefault="00B467EA" w:rsidP="00B467EA"/>
    <w:p w14:paraId="6ABDA269" w14:textId="657DAB2D" w:rsidR="00B467EA" w:rsidRDefault="00B467EA" w:rsidP="00B467EA">
      <w:r>
        <w:t>Most, hogy már van mit letölteni adjuk hozzá a projekthez az MBProgressHUD third-party plugint, amivel különböző progress bar-okat tudunk megjeleníteni.</w:t>
      </w:r>
    </w:p>
    <w:p w14:paraId="080C935A" w14:textId="692B5A6E" w:rsidR="00B467EA" w:rsidRDefault="00B467EA" w:rsidP="00B467EA">
      <w:r>
        <w:t>Ehhez először töltsük le a forrást majd csomagoljuk is ki.</w:t>
      </w:r>
    </w:p>
    <w:p w14:paraId="211CC221" w14:textId="77777777" w:rsidR="00B467EA" w:rsidRDefault="00B467EA" w:rsidP="00B467EA"/>
    <w:p w14:paraId="0997359A" w14:textId="6BEE2FBA" w:rsidR="00B467EA" w:rsidRDefault="001F2715" w:rsidP="00B467EA">
      <w:hyperlink r:id="rId12" w:history="1">
        <w:r w:rsidR="00B467EA" w:rsidRPr="00877313">
          <w:rPr>
            <w:rStyle w:val="Hyperlink"/>
          </w:rPr>
          <w:t>https://github.com/jdg/MBProgressHUD/archive/master.zip</w:t>
        </w:r>
      </w:hyperlink>
    </w:p>
    <w:p w14:paraId="5A3D827C" w14:textId="77777777" w:rsidR="00B467EA" w:rsidRDefault="00B467EA" w:rsidP="00B467EA"/>
    <w:p w14:paraId="2BA9EA4F" w14:textId="43FC2470" w:rsidR="00B467EA" w:rsidRDefault="00DF39D6" w:rsidP="00B467EA">
      <w:r>
        <w:t>Keressük meg és adjuk hozzá a projekthez az MBProgressHUD.h és az MBProgressHUD.m fájlokat!</w:t>
      </w:r>
    </w:p>
    <w:p w14:paraId="7CE04D23" w14:textId="77777777" w:rsidR="00DF39D6" w:rsidRDefault="00DF39D6" w:rsidP="00B467EA"/>
    <w:p w14:paraId="714180B4" w14:textId="77777777" w:rsidR="00DF39D6" w:rsidRDefault="00DF39D6" w:rsidP="00DF39D6">
      <w:pPr>
        <w:jc w:val="both"/>
        <w:rPr>
          <w:lang w:val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3649C" wp14:editId="62AD5419">
                <wp:simplePos x="0" y="0"/>
                <wp:positionH relativeFrom="column">
                  <wp:posOffset>257595</wp:posOffset>
                </wp:positionH>
                <wp:positionV relativeFrom="paragraph">
                  <wp:posOffset>310935</wp:posOffset>
                </wp:positionV>
                <wp:extent cx="1484235" cy="264440"/>
                <wp:effectExtent l="50800" t="25400" r="65405" b="914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235" cy="264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0AAF" id="Rectangle_x0020_81" o:spid="_x0000_s1026" style="position:absolute;margin-left:20.3pt;margin-top:24.5pt;width:116.85pt;height:2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" filled="f" strokecolor="red" strokeweight="2.25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2B4BC8" wp14:editId="73D0F453">
            <wp:extent cx="1992735" cy="2510848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creen Shot 2015-04-28 at 12.07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936" cy="25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5BE" w14:textId="77777777" w:rsidR="00DF39D6" w:rsidRDefault="00DF39D6" w:rsidP="00B467EA"/>
    <w:p w14:paraId="4DD7CC18" w14:textId="71B2BAF5" w:rsidR="00B467EA" w:rsidRDefault="00DF39D6" w:rsidP="00B467EA">
      <w:r>
        <w:t>Mivel ezek Objective-C-ben írt állományok így egészítsük ki a PictureDownloader-Bridging-Header.h-t az #import “MBProgressHUD.h” direktívával!</w:t>
      </w:r>
    </w:p>
    <w:p w14:paraId="6EC409A4" w14:textId="77777777" w:rsidR="00DF39D6" w:rsidRDefault="00DF39D6" w:rsidP="00B467EA"/>
    <w:p w14:paraId="0CD3FD91" w14:textId="2BDF87FE" w:rsidR="00DF39D6" w:rsidRDefault="00DF39D6" w:rsidP="00B467EA">
      <w:r w:rsidRPr="00117B36">
        <w:rPr>
          <w:noProof/>
        </w:rPr>
        <mc:AlternateContent>
          <mc:Choice Requires="wps">
            <w:drawing>
              <wp:inline distT="0" distB="0" distL="0" distR="0" wp14:anchorId="3970ECCC" wp14:editId="3C391990">
                <wp:extent cx="5257800" cy="1122892"/>
                <wp:effectExtent l="0" t="0" r="0" b="254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20A1C" w14:textId="77777777" w:rsidR="00DF39D6" w:rsidRPr="00DF39D6" w:rsidRDefault="00DF39D6" w:rsidP="00DF39D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</w:pPr>
                            <w:r w:rsidRPr="00DF39D6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  <w:t xml:space="preserve">#import </w:t>
                            </w:r>
                            <w:r w:rsidRPr="00DF39D6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"AirbnbHelper.h"</w:t>
                            </w:r>
                          </w:p>
                          <w:p w14:paraId="4ED8A980" w14:textId="135AA0D4" w:rsidR="00DF39D6" w:rsidRPr="00DF39D6" w:rsidRDefault="00DF39D6" w:rsidP="00DF39D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"/>
                                <w:szCs w:val="18"/>
                              </w:rPr>
                            </w:pPr>
                            <w:r w:rsidRPr="00DF39D6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  <w:highlight w:val="yellow"/>
                              </w:rPr>
                              <w:t xml:space="preserve">#import </w:t>
                            </w:r>
                            <w:r w:rsidRPr="00DF39D6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"MBProgressHUD.h"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0ECCC" id="Text_x0020_Box_x0020_84" o:spid="_x0000_s104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GR/T5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11520A1C" w14:textId="77777777" w:rsidR="00DF39D6" w:rsidRPr="00DF39D6" w:rsidRDefault="00DF39D6" w:rsidP="00DF39D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</w:pPr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#</w:t>
                      </w:r>
                      <w:proofErr w:type="gramStart"/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import</w:t>
                      </w:r>
                      <w:proofErr w:type="gramEnd"/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 xml:space="preserve"> </w:t>
                      </w:r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proofErr w:type="spellStart"/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AirbnbHelper.h</w:t>
                      </w:r>
                      <w:proofErr w:type="spellEnd"/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</w:p>
                    <w:p w14:paraId="4ED8A980" w14:textId="135AA0D4" w:rsidR="00DF39D6" w:rsidRPr="00DF39D6" w:rsidRDefault="00DF39D6" w:rsidP="00DF39D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"/>
                          <w:szCs w:val="18"/>
                        </w:rPr>
                      </w:pPr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>#</w:t>
                      </w:r>
                      <w:proofErr w:type="gramStart"/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>import</w:t>
                      </w:r>
                      <w:proofErr w:type="gramEnd"/>
                      <w:r w:rsidRPr="00DF39D6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</w:t>
                      </w:r>
                      <w:proofErr w:type="spellStart"/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MBProgressHUD.h</w:t>
                      </w:r>
                      <w:proofErr w:type="spellEnd"/>
                      <w:r w:rsidRPr="00DF39D6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BB35DF" w14:textId="77777777" w:rsidR="00DF39D6" w:rsidRDefault="00DF39D6" w:rsidP="00B467EA"/>
    <w:p w14:paraId="3B86D678" w14:textId="77777777" w:rsidR="000B7AEF" w:rsidRDefault="00F02AB6" w:rsidP="00B467EA">
      <w:r>
        <w:t>Ezut</w:t>
      </w:r>
      <w:r w:rsidR="000B7AEF">
        <w:t xml:space="preserve">án egészítsük ki a ViewController-t, hogy letöltés közben kijelződjön a letöltés állapota. </w:t>
      </w:r>
    </w:p>
    <w:p w14:paraId="4B59F92D" w14:textId="53F1A875" w:rsidR="00F02AB6" w:rsidRDefault="000B7AEF" w:rsidP="00B467EA">
      <w:r>
        <w:t>Hozzunk létre egy MBProgressHUD típusú property-t, hogy később bárhonnan el tudjuk érni:</w:t>
      </w:r>
    </w:p>
    <w:p w14:paraId="7A4F6C10" w14:textId="77777777" w:rsidR="000B7AEF" w:rsidRDefault="000B7AEF" w:rsidP="00B467EA"/>
    <w:p w14:paraId="78D87A13" w14:textId="782FBD6D" w:rsidR="000B7AEF" w:rsidRDefault="000B7AEF" w:rsidP="00B467EA">
      <w:r w:rsidRPr="00117B36">
        <w:rPr>
          <w:noProof/>
        </w:rPr>
        <mc:AlternateContent>
          <mc:Choice Requires="wps">
            <w:drawing>
              <wp:inline distT="0" distB="0" distL="0" distR="0" wp14:anchorId="5A82F0F0" wp14:editId="6C620838">
                <wp:extent cx="5257800" cy="1122892"/>
                <wp:effectExtent l="0" t="0" r="0" b="2540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DBF3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contentUrl: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2158CACD" w14:textId="419FE1C2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imageUrl: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6668E5EC" w14:textId="66C66DAF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imageView: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UIImageView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</w:t>
                            </w:r>
                          </w:p>
                          <w:p w14:paraId="61498B90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5D7C04AD" w14:textId="432C79E4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HUD: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MBProgressHUD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</w:t>
                            </w:r>
                          </w:p>
                          <w:p w14:paraId="79CC5A3A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33BA279" w14:textId="3ACB11F3" w:rsidR="000B7AEF" w:rsidRPr="00DF39D6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"/>
                                <w:szCs w:val="18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override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viewDidLoad()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2F0F0" id="Text_x0020_Box_x0020_85" o:spid="_x0000_s104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lq9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xQDlq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94EDBF3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contentUrl: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  <w:p w14:paraId="2158CACD" w14:textId="419FE1C2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imageUrl: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  <w:p w14:paraId="6668E5EC" w14:textId="66C66DAF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imageView: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UIImageView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</w:t>
                      </w:r>
                    </w:p>
                    <w:p w14:paraId="61498B90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5D7C04AD" w14:textId="432C79E4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HUD:</w:t>
                      </w:r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MBProgressHUD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</w:t>
                      </w:r>
                    </w:p>
                    <w:p w14:paraId="79CC5A3A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</w:p>
                    <w:p w14:paraId="033BA279" w14:textId="3ACB11F3" w:rsidR="000B7AEF" w:rsidRPr="00DF39D6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"/>
                          <w:szCs w:val="18"/>
                        </w:rPr>
                      </w:pPr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override</w:t>
                      </w:r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viewDidLoad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E52A0E" w14:textId="77777777" w:rsidR="000B7AEF" w:rsidRDefault="000B7AEF" w:rsidP="00B467EA"/>
    <w:p w14:paraId="1B7C72EB" w14:textId="74E5A34F" w:rsidR="000B7AEF" w:rsidRDefault="000B7AEF" w:rsidP="00B467EA">
      <w:r>
        <w:t>Ezután inicializáljuk a viewDidLoad metódus végén.</w:t>
      </w:r>
    </w:p>
    <w:p w14:paraId="4443EB0C" w14:textId="77777777" w:rsidR="000B7AEF" w:rsidRDefault="000B7AEF" w:rsidP="00B467EA"/>
    <w:p w14:paraId="2D6A77E2" w14:textId="7164940A" w:rsidR="000B7AEF" w:rsidRDefault="000B7AEF" w:rsidP="00B467EA">
      <w:r w:rsidRPr="00117B36">
        <w:rPr>
          <w:noProof/>
        </w:rPr>
        <mc:AlternateContent>
          <mc:Choice Requires="wps">
            <w:drawing>
              <wp:inline distT="0" distB="0" distL="0" distR="0" wp14:anchorId="3A9027AA" wp14:editId="474E6B1E">
                <wp:extent cx="5257800" cy="1122892"/>
                <wp:effectExtent l="0" t="0" r="0" b="2540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FEDC1" w14:textId="6DAF7659" w:rsid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navigationItem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leftBarButtonItem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</w:p>
                          <w:p w14:paraId="4D111736" w14:textId="0052F289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UIBarButtonItem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(customView: button)</w:t>
                            </w:r>
                          </w:p>
                          <w:p w14:paraId="23B451DA" w14:textId="100B0C1D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addSubview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(displayButton)</w:t>
                            </w:r>
                          </w:p>
                          <w:p w14:paraId="57B4ECDD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52EFBDDD" w14:textId="059B6DDB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MBProgressHUD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(view: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self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794C073A" w14:textId="2533F7D3" w:rsid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self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  <w:highlight w:val="yellow"/>
                              </w:rPr>
                              <w:t>addSubview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!)</w:t>
                            </w:r>
                          </w:p>
                          <w:p w14:paraId="3654CD54" w14:textId="74BE4483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027AA" id="Text_x0020_Box_x0020_86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x3Y9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HKx3Y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2A2FEDC1" w14:textId="6DAF7659" w:rsid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navigationItem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leftBarButtonItem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</w:p>
                    <w:p w14:paraId="4D111736" w14:textId="0052F289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UIBarButtonItem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customView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: button)</w:t>
                      </w:r>
                    </w:p>
                    <w:p w14:paraId="23B451DA" w14:textId="100B0C1D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view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addSubview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displayButton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57B4ECDD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52EFBDDD" w14:textId="059B6DDB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MBProgressHUD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view: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self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view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794C073A" w14:textId="2533F7D3" w:rsid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self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view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  <w:highlight w:val="yellow"/>
                        </w:rPr>
                        <w:t>addSubview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!)</w:t>
                      </w:r>
                    </w:p>
                    <w:p w14:paraId="3654CD54" w14:textId="74BE4483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7301E" w14:textId="77777777" w:rsidR="000B7AEF" w:rsidRDefault="000B7AEF" w:rsidP="00B467EA"/>
    <w:p w14:paraId="057165DE" w14:textId="646C57CE" w:rsidR="000B7AEF" w:rsidRDefault="000B7AEF" w:rsidP="00B467EA">
      <w:r>
        <w:t>Amikor elindul a letöltés jelenítsük meg. Ehhez a downloadFile()-t kell kiegészíteni:</w:t>
      </w:r>
    </w:p>
    <w:p w14:paraId="2E802C22" w14:textId="77777777" w:rsidR="00DF39D6" w:rsidRDefault="00DF39D6" w:rsidP="00B467EA"/>
    <w:p w14:paraId="79D62F41" w14:textId="56AE4FD4" w:rsidR="000B7AEF" w:rsidRPr="00B467EA" w:rsidRDefault="000B7AEF" w:rsidP="00B467EA"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78396D6D" wp14:editId="4E27E0A3">
                <wp:extent cx="5257800" cy="1122892"/>
                <wp:effectExtent l="0" t="0" r="0" b="2540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5FB4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downloadFile(){</w:t>
                            </w:r>
                          </w:p>
                          <w:p w14:paraId="1A2F44ED" w14:textId="402A8E6E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data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NSMutableData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2273E4FB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53244374" w14:textId="5B9BBF51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request: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NSURLRequest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(URL: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contentUrl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!)</w:t>
                            </w:r>
                          </w:p>
                          <w:p w14:paraId="04BF8B6C" w14:textId="77777777" w:rsid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var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connection: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(request: request, </w:t>
                            </w:r>
                          </w:p>
                          <w:p w14:paraId="313CA3EA" w14:textId="172CB52E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delegate: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startImmediately: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true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)!</w:t>
                            </w:r>
                          </w:p>
                          <w:p w14:paraId="7E691BA0" w14:textId="1A46638D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connection.</w:t>
                            </w:r>
                            <w:r w:rsidRPr="000B7AEF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start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()</w:t>
                            </w:r>
                          </w:p>
                          <w:p w14:paraId="2155BE3D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32B8C2D0" w14:textId="77777777" w:rsid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?.</w:t>
                            </w:r>
                            <w:r w:rsidRPr="000B7AEF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22"/>
                                <w:highlight w:val="yellow"/>
                              </w:rPr>
                              <w:t>show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true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4208FAF5" w14:textId="75167AE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96D6D" id="Text_x0020_Box_x0020_87" o:spid="_x0000_s104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adzN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vnadz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1475FB4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downloadFile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(){</w:t>
                      </w:r>
                    </w:p>
                    <w:p w14:paraId="1A2F44ED" w14:textId="402A8E6E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gram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data</w:t>
                      </w:r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NSMutableData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2273E4FB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53244374" w14:textId="5B9BBF51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request: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NSURLRequest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(URL: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contentUrl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!)</w:t>
                      </w:r>
                    </w:p>
                    <w:p w14:paraId="04BF8B6C" w14:textId="77777777" w:rsid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(request: request, </w:t>
                      </w:r>
                    </w:p>
                    <w:p w14:paraId="313CA3EA" w14:textId="172CB52E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gram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delegate</w:t>
                      </w:r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startImmediately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: </w:t>
                      </w:r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true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)!</w:t>
                      </w:r>
                    </w:p>
                    <w:p w14:paraId="7E691BA0" w14:textId="1A46638D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connection.</w:t>
                      </w:r>
                      <w:r w:rsidRPr="000B7AEF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start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()</w:t>
                      </w:r>
                    </w:p>
                    <w:p w14:paraId="2155BE3D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32B8C2D0" w14:textId="77777777" w:rsid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proofErr w:type="gram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?.</w:t>
                      </w:r>
                      <w:r w:rsidRPr="000B7AEF">
                        <w:rPr>
                          <w:rFonts w:ascii="Menlo" w:hAnsi="Menlo" w:cs="Menlo"/>
                          <w:color w:val="26474B"/>
                          <w:sz w:val="18"/>
                          <w:szCs w:val="22"/>
                          <w:highlight w:val="yellow"/>
                        </w:rPr>
                        <w:t>show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true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4208FAF5" w14:textId="75167AE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E19A7" w14:textId="77777777" w:rsidR="00D77A4C" w:rsidRDefault="00D77A4C" w:rsidP="000E7014">
      <w:pPr>
        <w:jc w:val="both"/>
        <w:rPr>
          <w:lang w:val="hu-HU"/>
        </w:rPr>
      </w:pPr>
    </w:p>
    <w:p w14:paraId="185A3FA7" w14:textId="77777777" w:rsidR="000B7AEF" w:rsidRDefault="000B7AEF" w:rsidP="000E7014">
      <w:pPr>
        <w:jc w:val="both"/>
        <w:rPr>
          <w:lang w:val="hu-HU"/>
        </w:rPr>
      </w:pPr>
      <w:r>
        <w:rPr>
          <w:lang w:val="hu-HU"/>
        </w:rPr>
        <w:t>Ha sikerült kitalálnia az NSURLConnectionnek, hogy mekkora a fájl, amit le akarunk tölteni, akkor váltsunk megjelenítési módot:</w:t>
      </w:r>
    </w:p>
    <w:p w14:paraId="5B138353" w14:textId="77777777" w:rsidR="000B7AEF" w:rsidRDefault="000B7AEF" w:rsidP="000E7014">
      <w:pPr>
        <w:jc w:val="both"/>
        <w:rPr>
          <w:lang w:val="hu-HU"/>
        </w:rPr>
      </w:pPr>
    </w:p>
    <w:p w14:paraId="3ACB6086" w14:textId="5EBD1EFA" w:rsidR="00D77A4C" w:rsidRPr="00117B36" w:rsidRDefault="00D77A4C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4B9A1D25" wp14:editId="725CE849">
                <wp:extent cx="5257800" cy="1122892"/>
                <wp:effectExtent l="0" t="0" r="0" b="25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358BE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connection(connection: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didReceiveResponse response: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NSURLResponse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 {</w:t>
                            </w:r>
                          </w:p>
                          <w:p w14:paraId="2F8012BE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httpResponse = response </w:t>
                            </w:r>
                            <w:r w:rsidRPr="000B7AEF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as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? 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NSHTTPURLResponse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5F5BD2D3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httpResponse.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expectedContentLength</w:t>
                            </w:r>
                          </w:p>
                          <w:p w14:paraId="60B3C44A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  <w:p w14:paraId="6B7E2A57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0B7AEF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println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(httpResponse.</w:t>
                            </w:r>
                            <w:r w:rsidRPr="000B7AEF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expectedContentLength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22B352D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2EA3FD01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?.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mode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  <w:r w:rsidRPr="000B7AEF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MBProgressHUDMode</w:t>
                            </w: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.</w:t>
                            </w:r>
                            <w:r w:rsidRPr="000B7AEF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22"/>
                                <w:highlight w:val="yellow"/>
                              </w:rPr>
                              <w:t>Determinate</w:t>
                            </w:r>
                          </w:p>
                          <w:p w14:paraId="642DDA4A" w14:textId="77777777" w:rsidR="000B7AEF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}</w:t>
                            </w:r>
                          </w:p>
                          <w:p w14:paraId="3D9FE7D2" w14:textId="4E1C3B4C" w:rsidR="009B3470" w:rsidRPr="000B7AEF" w:rsidRDefault="000B7AEF" w:rsidP="000B7AEF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"/>
                                <w:szCs w:val="18"/>
                              </w:rPr>
                            </w:pPr>
                            <w:r w:rsidRPr="000B7AEF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A1D25" id="Text_x0020_Box_x0020_3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oAnFl3gIAAD4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35358BE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connection(connection: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didReceiveResponse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response: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NSURLResponse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 {</w:t>
                      </w:r>
                    </w:p>
                    <w:p w14:paraId="2F8012BE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response </w:t>
                      </w:r>
                      <w:r w:rsidRPr="000B7AEF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as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?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NSHTTPURLResponse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5F5BD2D3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expectedContentLength</w:t>
                      </w:r>
                      <w:proofErr w:type="spellEnd"/>
                    </w:p>
                    <w:p w14:paraId="60B3C44A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= </w:t>
                      </w:r>
                      <w:r w:rsidRPr="000B7AEF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</w:p>
                    <w:p w14:paraId="6B7E2A57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B7AEF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println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httpResponse.</w:t>
                      </w:r>
                      <w:r w:rsidRPr="000B7AEF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expectedContentLength</w:t>
                      </w:r>
                      <w:proofErr w:type="spell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622B352D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2EA3FD01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proofErr w:type="gramStart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?.</w:t>
                      </w:r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mode</w:t>
                      </w:r>
                      <w:proofErr w:type="spellEnd"/>
                      <w:proofErr w:type="gramEnd"/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proofErr w:type="spellStart"/>
                      <w:r w:rsidRPr="000B7AEF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MBProgressHUDMode</w:t>
                      </w: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.</w:t>
                      </w:r>
                      <w:r w:rsidRPr="000B7AEF">
                        <w:rPr>
                          <w:rFonts w:ascii="Menlo" w:hAnsi="Menlo" w:cs="Menlo"/>
                          <w:color w:val="26474B"/>
                          <w:sz w:val="18"/>
                          <w:szCs w:val="22"/>
                          <w:highlight w:val="yellow"/>
                        </w:rPr>
                        <w:t>Determinate</w:t>
                      </w:r>
                      <w:proofErr w:type="spellEnd"/>
                    </w:p>
                    <w:p w14:paraId="642DDA4A" w14:textId="77777777" w:rsidR="000B7AEF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}</w:t>
                      </w:r>
                    </w:p>
                    <w:p w14:paraId="3D9FE7D2" w14:textId="4E1C3B4C" w:rsidR="009B3470" w:rsidRPr="000B7AEF" w:rsidRDefault="000B7AEF" w:rsidP="000B7AEF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"/>
                          <w:szCs w:val="18"/>
                        </w:rPr>
                      </w:pPr>
                      <w:r w:rsidRPr="000B7AEF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333E4" w14:textId="77777777" w:rsidR="0089234C" w:rsidRPr="00117B36" w:rsidRDefault="0089234C" w:rsidP="000E7014">
      <w:pPr>
        <w:jc w:val="both"/>
        <w:rPr>
          <w:lang w:val="hu-HU"/>
        </w:rPr>
      </w:pPr>
    </w:p>
    <w:p w14:paraId="2C1BBA76" w14:textId="6E58600B" w:rsidR="000B7AEF" w:rsidRDefault="000B7AEF" w:rsidP="000E7014">
      <w:pPr>
        <w:jc w:val="both"/>
        <w:rPr>
          <w:lang w:val="hu-HU"/>
        </w:rPr>
      </w:pPr>
      <w:r>
        <w:rPr>
          <w:lang w:val="hu-HU"/>
        </w:rPr>
        <w:t>Az e</w:t>
      </w:r>
      <w:r w:rsidR="00F7219A">
        <w:rPr>
          <w:lang w:val="hu-HU"/>
        </w:rPr>
        <w:t>gyes adatcsomagok beérkezésekor frissítsük a HUD-ot.</w:t>
      </w:r>
    </w:p>
    <w:p w14:paraId="4A49052D" w14:textId="77777777" w:rsidR="00F7219A" w:rsidRDefault="00F7219A" w:rsidP="000E7014">
      <w:pPr>
        <w:jc w:val="both"/>
        <w:rPr>
          <w:lang w:val="hu-HU"/>
        </w:rPr>
      </w:pPr>
    </w:p>
    <w:p w14:paraId="4F6977E3" w14:textId="6157F741" w:rsidR="00F7219A" w:rsidRDefault="00F7219A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06B574EC" wp14:editId="1AB423AD">
                <wp:extent cx="5257800" cy="2197640"/>
                <wp:effectExtent l="0" t="0" r="0" b="12700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197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292F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connection(connection: 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, didReceiveData data: 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NSData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){</w:t>
                            </w:r>
                          </w:p>
                          <w:p w14:paraId="2314C485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+= data.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length</w:t>
                            </w:r>
                          </w:p>
                          <w:p w14:paraId="6EC3F0FD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</w:p>
                          <w:p w14:paraId="6E010F78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F7219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if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&gt; </w:t>
                            </w:r>
                            <w:r w:rsidRPr="00F7219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0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{</w:t>
                            </w:r>
                          </w:p>
                          <w:p w14:paraId="7A06C941" w14:textId="77777777" w:rsid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F7219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let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percentage = </w:t>
                            </w:r>
                          </w:p>
                          <w:p w14:paraId="39BB6EA6" w14:textId="19E26CF0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ab/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Double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downloadedContentLength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)/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Double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) * </w:t>
                            </w:r>
                            <w:r w:rsidRPr="00F7219A">
                              <w:rPr>
                                <w:rFonts w:ascii="Menlo" w:hAnsi="Menlo" w:cs="Menlo"/>
                                <w:color w:val="1C00CF"/>
                                <w:sz w:val="18"/>
                                <w:szCs w:val="22"/>
                              </w:rPr>
                              <w:t>100.0</w:t>
                            </w:r>
                          </w:p>
                          <w:p w14:paraId="66909A1D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F7219A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println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(percentage)</w:t>
                            </w:r>
                          </w:p>
                          <w:p w14:paraId="54753322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1E79E0D2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?.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progress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</w:p>
                          <w:p w14:paraId="2F378F12" w14:textId="1437E6E2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ab/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Float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downloadedContentLength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)/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Float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contentLength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017878B7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       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?.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labelText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= 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NSString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(format: </w:t>
                            </w:r>
                            <w:r w:rsidRPr="00F7219A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"%.0f%%"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, percentage) </w:t>
                            </w:r>
                            <w:r w:rsidRPr="00F7219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as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 xml:space="preserve"> </w:t>
                            </w:r>
                            <w:r w:rsidRPr="00F7219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  <w:highlight w:val="yellow"/>
                              </w:rPr>
                              <w:t>String</w:t>
                            </w:r>
                          </w:p>
                          <w:p w14:paraId="05BBA96D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    </w:t>
                            </w:r>
                          </w:p>
                          <w:p w14:paraId="0B5F5CC5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}</w:t>
                            </w:r>
                          </w:p>
                          <w:p w14:paraId="6476A9F2" w14:textId="77777777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F7219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self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  <w:r w:rsidRPr="00F7219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</w:rPr>
                              <w:t>data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?.</w:t>
                            </w:r>
                            <w:r w:rsidRPr="00F7219A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22"/>
                              </w:rPr>
                              <w:t>appendData</w:t>
                            </w: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(data)</w:t>
                            </w:r>
                          </w:p>
                          <w:p w14:paraId="5F208C10" w14:textId="37628236" w:rsidR="00F7219A" w:rsidRPr="00F7219A" w:rsidRDefault="00F7219A" w:rsidP="00F7219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6"/>
                                <w:szCs w:val="18"/>
                              </w:rPr>
                            </w:pPr>
                            <w:r w:rsidRPr="00F7219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14:paraId="4036EBAB" w14:textId="77777777" w:rsidR="00F7219A" w:rsidRDefault="00F7219A"/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574EC" id="Text_x0020_Box_x0020_88" o:spid="_x0000_s1048" type="#_x0000_t202" style="width:414pt;height:1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" fillcolor="#eeece1 [3214]" stroked="f">
                <v:textbox inset="2mm,2mm,2mm,2mm">
                  <w:txbxContent>
                    <w:p w14:paraId="338C292F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F7219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connection(connection: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didReceiveData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data: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NSData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){</w:t>
                      </w:r>
                    </w:p>
                    <w:p w14:paraId="2314C485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+=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data.</w:t>
                      </w:r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length</w:t>
                      </w:r>
                      <w:proofErr w:type="spellEnd"/>
                    </w:p>
                    <w:p w14:paraId="6EC3F0FD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</w:p>
                    <w:p w14:paraId="6E010F78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if</w:t>
                      </w:r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&gt; </w:t>
                      </w:r>
                      <w:r w:rsidRPr="00F7219A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0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{</w:t>
                      </w:r>
                    </w:p>
                    <w:p w14:paraId="7A06C941" w14:textId="77777777" w:rsid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let</w:t>
                      </w:r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percentage = </w:t>
                      </w:r>
                    </w:p>
                    <w:p w14:paraId="39BB6EA6" w14:textId="19E26CF0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ab/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Double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downloadedContentLength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)/</w:t>
                      </w:r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Double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contentLength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) * </w:t>
                      </w:r>
                      <w:r w:rsidRPr="00F7219A">
                        <w:rPr>
                          <w:rFonts w:ascii="Menlo" w:hAnsi="Menlo" w:cs="Menlo"/>
                          <w:color w:val="1C00CF"/>
                          <w:sz w:val="18"/>
                          <w:szCs w:val="22"/>
                        </w:rPr>
                        <w:t>100.0</w:t>
                      </w:r>
                    </w:p>
                    <w:p w14:paraId="66909A1D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7219A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println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(percentage)</w:t>
                      </w:r>
                    </w:p>
                    <w:p w14:paraId="54753322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1E79E0D2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?.</w:t>
                      </w:r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progress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</w:p>
                    <w:p w14:paraId="2F378F12" w14:textId="1437E6E2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ab/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Float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spellStart"/>
                      <w:proofErr w:type="gramEnd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downloadedContentLength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)/</w:t>
                      </w:r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Float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contentLength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017878B7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       </w:t>
                      </w:r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?.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labelText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= </w:t>
                      </w:r>
                      <w:proofErr w:type="spellStart"/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NSString</w:t>
                      </w:r>
                      <w:proofErr w:type="spell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(format: </w:t>
                      </w:r>
                      <w:r w:rsidRPr="00F7219A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"%.0f%%"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, percentage) </w:t>
                      </w:r>
                      <w:r w:rsidRPr="00F7219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as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r w:rsidRPr="00F7219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  <w:highlight w:val="yellow"/>
                        </w:rPr>
                        <w:t>String</w:t>
                      </w:r>
                    </w:p>
                    <w:p w14:paraId="05BBA96D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    </w:t>
                      </w:r>
                    </w:p>
                    <w:p w14:paraId="0B5F5CC5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}</w:t>
                      </w:r>
                    </w:p>
                    <w:p w14:paraId="6476A9F2" w14:textId="77777777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gramStart"/>
                      <w:r w:rsidRPr="00F7219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self</w:t>
                      </w: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.</w:t>
                      </w:r>
                      <w:r w:rsidRPr="00F7219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</w:rPr>
                        <w:t>data</w:t>
                      </w:r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?.</w:t>
                      </w:r>
                      <w:proofErr w:type="spellStart"/>
                      <w:proofErr w:type="gramStart"/>
                      <w:r w:rsidRPr="00F7219A">
                        <w:rPr>
                          <w:rFonts w:ascii="Menlo" w:hAnsi="Menlo" w:cs="Menlo"/>
                          <w:color w:val="2E0D6E"/>
                          <w:sz w:val="18"/>
                          <w:szCs w:val="22"/>
                        </w:rPr>
                        <w:t>appendData</w:t>
                      </w:r>
                      <w:proofErr w:type="spellEnd"/>
                      <w:proofErr w:type="gramEnd"/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(data)</w:t>
                      </w:r>
                    </w:p>
                    <w:p w14:paraId="5F208C10" w14:textId="37628236" w:rsidR="00F7219A" w:rsidRPr="00F7219A" w:rsidRDefault="00F7219A" w:rsidP="00F7219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6"/>
                          <w:szCs w:val="18"/>
                        </w:rPr>
                      </w:pPr>
                      <w:r w:rsidRPr="00F7219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  <w:p w14:paraId="4036EBAB" w14:textId="77777777" w:rsidR="00F7219A" w:rsidRDefault="00F7219A"/>
                  </w:txbxContent>
                </v:textbox>
                <w10:anchorlock/>
              </v:shape>
            </w:pict>
          </mc:Fallback>
        </mc:AlternateContent>
      </w:r>
    </w:p>
    <w:p w14:paraId="3ECD1144" w14:textId="77777777" w:rsidR="000B7AEF" w:rsidRDefault="000B7AEF" w:rsidP="000E7014">
      <w:pPr>
        <w:jc w:val="both"/>
        <w:rPr>
          <w:lang w:val="hu-HU"/>
        </w:rPr>
      </w:pPr>
    </w:p>
    <w:p w14:paraId="520ADA4B" w14:textId="3D2736A9" w:rsidR="00D77A4C" w:rsidRPr="00117B36" w:rsidRDefault="00F7219A" w:rsidP="000E7014">
      <w:pPr>
        <w:jc w:val="both"/>
        <w:rPr>
          <w:lang w:val="hu-HU"/>
        </w:rPr>
      </w:pPr>
      <w:r>
        <w:rPr>
          <w:lang w:val="hu-HU"/>
        </w:rPr>
        <w:t>Végül, ha minden letöltődött, rejtsük el</w:t>
      </w:r>
      <w:r w:rsidR="002C604A">
        <w:rPr>
          <w:lang w:val="hu-HU"/>
        </w:rPr>
        <w:t>.</w:t>
      </w:r>
      <w:r>
        <w:rPr>
          <w:lang w:val="hu-HU"/>
        </w:rPr>
        <w:t xml:space="preserve"> </w:t>
      </w:r>
    </w:p>
    <w:p w14:paraId="2EADAEB0" w14:textId="40B55B6E" w:rsidR="00350550" w:rsidRPr="00117B36" w:rsidRDefault="00350550" w:rsidP="000E7014">
      <w:pPr>
        <w:jc w:val="both"/>
        <w:rPr>
          <w:lang w:val="hu-HU"/>
        </w:rPr>
      </w:pPr>
    </w:p>
    <w:p w14:paraId="7A3013EE" w14:textId="7A0167F6" w:rsidR="00FF61EF" w:rsidRPr="00117B36" w:rsidRDefault="00350550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666101F1" wp14:editId="0D027F85">
                <wp:extent cx="5257800" cy="1122892"/>
                <wp:effectExtent l="0" t="0" r="0" b="254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CF52" w14:textId="77777777" w:rsidR="002C604A" w:rsidRPr="002C604A" w:rsidRDefault="002C604A" w:rsidP="002C60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C604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</w:rPr>
                              <w:t>func</w:t>
                            </w: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connectionDidFinishLoading(connection: </w:t>
                            </w:r>
                            <w:r w:rsidRPr="002C604A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22"/>
                              </w:rPr>
                              <w:t>NSURLConnection</w:t>
                            </w: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5605354" w14:textId="77777777" w:rsidR="002C604A" w:rsidRPr="002C604A" w:rsidRDefault="002C604A" w:rsidP="002C60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{</w:t>
                            </w:r>
                          </w:p>
                          <w:p w14:paraId="0B69B5DB" w14:textId="77777777" w:rsidR="002C604A" w:rsidRPr="002C604A" w:rsidRDefault="002C604A" w:rsidP="002C60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2C604A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22"/>
                                <w:highlight w:val="yellow"/>
                              </w:rPr>
                              <w:t>HUD</w:t>
                            </w: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?.</w:t>
                            </w:r>
                            <w:r w:rsidRPr="002C604A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22"/>
                                <w:highlight w:val="yellow"/>
                              </w:rPr>
                              <w:t>hide</w:t>
                            </w: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2C604A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22"/>
                                <w:highlight w:val="yellow"/>
                              </w:rPr>
                              <w:t>true</w:t>
                            </w: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 w14:paraId="4FCDE6A4" w14:textId="71723B3E" w:rsidR="009B3470" w:rsidRPr="002C604A" w:rsidRDefault="002C604A" w:rsidP="002C604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8"/>
                                <w:szCs w:val="18"/>
                              </w:rPr>
                            </w:pPr>
                            <w:r w:rsidRPr="002C604A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101F1" id="Text_x0020_Box_x0020_4" o:spid="_x0000_s104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LBwHyDdAgAAPg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302ACF52" w14:textId="77777777" w:rsidR="002C604A" w:rsidRPr="002C604A" w:rsidRDefault="002C604A" w:rsidP="002C60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proofErr w:type="spellStart"/>
                      <w:proofErr w:type="gramStart"/>
                      <w:r w:rsidRPr="002C604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</w:rPr>
                        <w:t>func</w:t>
                      </w:r>
                      <w:proofErr w:type="spellEnd"/>
                      <w:proofErr w:type="gramEnd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connectionDidFinishLoading</w:t>
                      </w:r>
                      <w:proofErr w:type="spellEnd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(connection: </w:t>
                      </w:r>
                      <w:proofErr w:type="spellStart"/>
                      <w:r w:rsidRPr="002C604A">
                        <w:rPr>
                          <w:rFonts w:ascii="Menlo" w:hAnsi="Menlo" w:cs="Menlo"/>
                          <w:color w:val="5C2699"/>
                          <w:sz w:val="18"/>
                          <w:szCs w:val="22"/>
                        </w:rPr>
                        <w:t>NSURLConnection</w:t>
                      </w:r>
                      <w:proofErr w:type="spellEnd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75605354" w14:textId="77777777" w:rsidR="002C604A" w:rsidRPr="002C604A" w:rsidRDefault="002C604A" w:rsidP="002C60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{</w:t>
                      </w:r>
                    </w:p>
                    <w:p w14:paraId="0B69B5DB" w14:textId="77777777" w:rsidR="002C604A" w:rsidRPr="002C604A" w:rsidRDefault="002C604A" w:rsidP="002C60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</w:pPr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proofErr w:type="spellStart"/>
                      <w:r w:rsidRPr="002C604A">
                        <w:rPr>
                          <w:rFonts w:ascii="Menlo" w:hAnsi="Menlo" w:cs="Menlo"/>
                          <w:color w:val="3F6E74"/>
                          <w:sz w:val="18"/>
                          <w:szCs w:val="22"/>
                          <w:highlight w:val="yellow"/>
                        </w:rPr>
                        <w:t>HUD</w:t>
                      </w:r>
                      <w:proofErr w:type="gramStart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?.</w:t>
                      </w:r>
                      <w:r w:rsidRPr="002C604A">
                        <w:rPr>
                          <w:rFonts w:ascii="Menlo" w:hAnsi="Menlo" w:cs="Menlo"/>
                          <w:color w:val="26474B"/>
                          <w:sz w:val="18"/>
                          <w:szCs w:val="22"/>
                          <w:highlight w:val="yellow"/>
                        </w:rPr>
                        <w:t>hide</w:t>
                      </w:r>
                      <w:proofErr w:type="spellEnd"/>
                      <w:proofErr w:type="gramEnd"/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(</w:t>
                      </w:r>
                      <w:r w:rsidRPr="002C604A">
                        <w:rPr>
                          <w:rFonts w:ascii="Menlo" w:hAnsi="Menlo" w:cs="Menlo"/>
                          <w:color w:val="AA0D91"/>
                          <w:sz w:val="18"/>
                          <w:szCs w:val="22"/>
                          <w:highlight w:val="yellow"/>
                        </w:rPr>
                        <w:t>true</w:t>
                      </w:r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  <w:highlight w:val="yellow"/>
                        </w:rPr>
                        <w:t>)</w:t>
                      </w:r>
                    </w:p>
                    <w:p w14:paraId="4FCDE6A4" w14:textId="71723B3E" w:rsidR="009B3470" w:rsidRPr="002C604A" w:rsidRDefault="002C604A" w:rsidP="002C604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8"/>
                          <w:szCs w:val="18"/>
                        </w:rPr>
                      </w:pPr>
                      <w:r w:rsidRPr="002C604A">
                        <w:rPr>
                          <w:rFonts w:ascii="Menlo" w:hAnsi="Menlo" w:cs="Menlo"/>
                          <w:color w:val="000000"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CFDD9F" w14:textId="570925F9" w:rsidR="00CF2DEC" w:rsidRDefault="00CF2DEC" w:rsidP="000E7014">
      <w:pPr>
        <w:jc w:val="both"/>
        <w:rPr>
          <w:lang w:val="hu-HU"/>
        </w:rPr>
      </w:pPr>
    </w:p>
    <w:p w14:paraId="07963C0C" w14:textId="298A508F" w:rsidR="00014523" w:rsidRDefault="00014523" w:rsidP="00014523">
      <w:pPr>
        <w:pStyle w:val="Heading2"/>
        <w:rPr>
          <w:lang w:val="hu-HU"/>
        </w:rPr>
      </w:pPr>
      <w:r>
        <w:rPr>
          <w:lang w:val="hu-HU"/>
        </w:rPr>
        <w:t>CocoaPods</w:t>
      </w:r>
    </w:p>
    <w:p w14:paraId="3A413A44" w14:textId="77777777" w:rsidR="00014523" w:rsidRDefault="00014523" w:rsidP="00014523"/>
    <w:p w14:paraId="73652502" w14:textId="28B03ECE" w:rsidR="00014523" w:rsidRDefault="00014523" w:rsidP="00014523">
      <w:r>
        <w:t>Végül szeretnénk megoldani, hogy ha ne</w:t>
      </w:r>
      <w:r w:rsidR="002263BD">
        <w:t xml:space="preserve">m elérhető semmilyen hálózat, akkor ne induljon el a letöltés. Ehhez a Reachability nevű third-party modult fogjuk </w:t>
      </w:r>
      <w:r w:rsidR="002263BD">
        <w:lastRenderedPageBreak/>
        <w:t>használni, amit a CocoaPods nevű keretrendszerrel fogunk hozzáadni a projekthez.</w:t>
      </w:r>
    </w:p>
    <w:p w14:paraId="478DFAE5" w14:textId="77777777" w:rsidR="002263BD" w:rsidRDefault="002263BD" w:rsidP="00014523"/>
    <w:p w14:paraId="2CDEEC9F" w14:textId="6303ADA0" w:rsidR="002263BD" w:rsidRDefault="002263BD" w:rsidP="00014523">
      <w:r>
        <w:t>Először telepítsük/frissítsük a CocoaPods-ot. (</w:t>
      </w:r>
      <w:r w:rsidRPr="002263BD">
        <w:rPr>
          <w:b/>
        </w:rPr>
        <w:t>A laborgépeken nem lehetséges, mert adminisztrátori jogosultság kell hozzá</w:t>
      </w:r>
      <w:r>
        <w:rPr>
          <w:b/>
        </w:rPr>
        <w:t>!</w:t>
      </w:r>
      <w:r>
        <w:t>)</w:t>
      </w:r>
    </w:p>
    <w:p w14:paraId="339C9C29" w14:textId="77777777" w:rsidR="002263BD" w:rsidRDefault="002263BD" w:rsidP="00014523"/>
    <w:p w14:paraId="4C307C9B" w14:textId="74E2968B" w:rsidR="002263BD" w:rsidRDefault="002263BD" w:rsidP="00014523">
      <w:r>
        <w:t>Nyissuk meg a terminált és írjuk be a következő parancsot:</w:t>
      </w:r>
    </w:p>
    <w:p w14:paraId="3037A0CC" w14:textId="77777777" w:rsidR="002263BD" w:rsidRDefault="002263BD" w:rsidP="00014523"/>
    <w:p w14:paraId="26B033BA" w14:textId="77777777" w:rsidR="002263BD" w:rsidRPr="002263BD" w:rsidRDefault="002263BD" w:rsidP="002263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000000"/>
          <w:sz w:val="20"/>
          <w:szCs w:val="20"/>
          <w:lang w:val="hu-HU"/>
        </w:rPr>
      </w:pPr>
      <w:r w:rsidRPr="002263BD">
        <w:rPr>
          <w:rFonts w:ascii="Monaco" w:hAnsi="Monaco" w:cs="Courier New"/>
          <w:color w:val="000000"/>
          <w:sz w:val="20"/>
          <w:szCs w:val="20"/>
          <w:lang w:val="hu-HU"/>
        </w:rPr>
        <w:t>$ sudo gem install cocoapods</w:t>
      </w:r>
    </w:p>
    <w:p w14:paraId="79D60AFD" w14:textId="77777777" w:rsidR="002263BD" w:rsidRDefault="002263BD" w:rsidP="00014523"/>
    <w:p w14:paraId="612081AE" w14:textId="42B42ACA" w:rsidR="002263BD" w:rsidRDefault="002263BD" w:rsidP="00014523">
      <w:r>
        <w:t>Majd adjunk hozzá egy üres fájt a projektünk gyökérkönyvtárába Podfile néven. Ez a legegyszerűbben úgy tudjuk megtenni, hogy a projekthez magához adunk hozzá egy üres fájlt.</w:t>
      </w:r>
    </w:p>
    <w:p w14:paraId="38021388" w14:textId="77777777" w:rsidR="002263BD" w:rsidRDefault="002263BD" w:rsidP="00014523"/>
    <w:p w14:paraId="14DA4DD2" w14:textId="045BD5F3" w:rsidR="002263BD" w:rsidRDefault="002263BD" w:rsidP="00014523">
      <w:r>
        <w:rPr>
          <w:noProof/>
        </w:rPr>
        <w:drawing>
          <wp:inline distT="0" distB="0" distL="0" distR="0" wp14:anchorId="522B8532" wp14:editId="287F81CD">
            <wp:extent cx="5219700" cy="30312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 Shot 2015-04-28 at 15.11.1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" b="1953"/>
                    <a:stretch/>
                  </pic:blipFill>
                  <pic:spPr bwMode="auto">
                    <a:xfrm>
                      <a:off x="0" y="0"/>
                      <a:ext cx="5220100" cy="303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D3F82" w14:textId="77777777" w:rsidR="002263BD" w:rsidRDefault="002263BD" w:rsidP="00014523"/>
    <w:p w14:paraId="0C6631B7" w14:textId="1CE13988" w:rsidR="002263BD" w:rsidRDefault="002263BD" w:rsidP="00014523">
      <w:r>
        <w:t>A tartalma legyen a következő:</w:t>
      </w:r>
    </w:p>
    <w:p w14:paraId="64260441" w14:textId="0906A905" w:rsidR="000D583E" w:rsidRPr="000D583E" w:rsidRDefault="000D583E" w:rsidP="00384A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val="hu-HU"/>
        </w:rPr>
      </w:pPr>
      <w:r w:rsidRPr="000D583E">
        <w:rPr>
          <w:rFonts w:ascii="Monaco" w:hAnsi="Monaco" w:cs="Courier New"/>
          <w:color w:val="000000"/>
          <w:sz w:val="20"/>
          <w:szCs w:val="20"/>
          <w:lang w:val="hu-HU"/>
        </w:rPr>
        <w:t>platform :ios, '8.0'</w:t>
      </w:r>
    </w:p>
    <w:p w14:paraId="217E2322" w14:textId="77777777" w:rsidR="000D583E" w:rsidRPr="000D583E" w:rsidRDefault="000D583E" w:rsidP="000D58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val="hu-HU"/>
        </w:rPr>
      </w:pPr>
    </w:p>
    <w:p w14:paraId="7F1689F1" w14:textId="595EF76C" w:rsidR="000D583E" w:rsidRPr="000D583E" w:rsidRDefault="000D583E" w:rsidP="000D58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val="hu-HU"/>
        </w:rPr>
      </w:pPr>
      <w:r>
        <w:rPr>
          <w:rFonts w:ascii="Monaco" w:hAnsi="Monaco" w:cs="Courier New"/>
          <w:color w:val="000000"/>
          <w:sz w:val="20"/>
          <w:szCs w:val="20"/>
          <w:lang w:val="hu-HU"/>
        </w:rPr>
        <w:t>target 'PictureDownloader</w:t>
      </w:r>
      <w:r w:rsidRPr="000D583E">
        <w:rPr>
          <w:rFonts w:ascii="Monaco" w:hAnsi="Monaco" w:cs="Courier New"/>
          <w:color w:val="000000"/>
          <w:sz w:val="20"/>
          <w:szCs w:val="20"/>
          <w:lang w:val="hu-HU"/>
        </w:rPr>
        <w:t>' do</w:t>
      </w:r>
    </w:p>
    <w:p w14:paraId="65E40CDF" w14:textId="2AFA7907" w:rsidR="000D583E" w:rsidRPr="000D583E" w:rsidRDefault="000D583E" w:rsidP="000D58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val="hu-HU"/>
        </w:rPr>
      </w:pPr>
      <w:r>
        <w:rPr>
          <w:rFonts w:ascii="Monaco" w:hAnsi="Monaco" w:cs="Courier New"/>
          <w:color w:val="000000"/>
          <w:sz w:val="20"/>
          <w:szCs w:val="20"/>
          <w:lang w:val="hu-HU"/>
        </w:rPr>
        <w:t xml:space="preserve">  pod 'Reachability', '~&gt; 3.2</w:t>
      </w:r>
      <w:r w:rsidRPr="000D583E">
        <w:rPr>
          <w:rFonts w:ascii="Monaco" w:hAnsi="Monaco" w:cs="Courier New"/>
          <w:color w:val="000000"/>
          <w:sz w:val="20"/>
          <w:szCs w:val="20"/>
          <w:lang w:val="hu-HU"/>
        </w:rPr>
        <w:t>'</w:t>
      </w:r>
    </w:p>
    <w:p w14:paraId="78CEBFB8" w14:textId="77777777" w:rsidR="000D583E" w:rsidRPr="000D583E" w:rsidRDefault="000D583E" w:rsidP="000D58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20"/>
          <w:szCs w:val="20"/>
          <w:lang w:val="hu-HU"/>
        </w:rPr>
      </w:pPr>
      <w:r w:rsidRPr="000D583E">
        <w:rPr>
          <w:rFonts w:ascii="Monaco" w:hAnsi="Monaco" w:cs="Courier New"/>
          <w:color w:val="000000"/>
          <w:sz w:val="20"/>
          <w:szCs w:val="20"/>
          <w:lang w:val="hu-HU"/>
        </w:rPr>
        <w:t>end</w:t>
      </w:r>
    </w:p>
    <w:p w14:paraId="3EA36186" w14:textId="77777777" w:rsidR="002263BD" w:rsidRDefault="002263BD" w:rsidP="00014523"/>
    <w:p w14:paraId="41111C86" w14:textId="68CB3C02" w:rsidR="000D583E" w:rsidRDefault="000D583E" w:rsidP="00014523">
      <w:r>
        <w:t>Mentsük el, majd menjünk vissza terminálhoz navigáljunk el a project gyökérkönyvtárába és írjuk be a következő parancsot:</w:t>
      </w:r>
    </w:p>
    <w:p w14:paraId="2E5AB47F" w14:textId="77777777" w:rsidR="000D583E" w:rsidRDefault="000D583E" w:rsidP="00014523"/>
    <w:p w14:paraId="385C8A58" w14:textId="77777777" w:rsidR="000D583E" w:rsidRPr="000D583E" w:rsidRDefault="000D583E" w:rsidP="000D583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 New"/>
          <w:color w:val="000000"/>
          <w:sz w:val="20"/>
          <w:szCs w:val="20"/>
          <w:lang w:val="hu-HU"/>
        </w:rPr>
      </w:pPr>
      <w:r w:rsidRPr="000D583E">
        <w:rPr>
          <w:rFonts w:ascii="Monaco" w:hAnsi="Monaco" w:cs="Courier New"/>
          <w:color w:val="000000"/>
          <w:sz w:val="20"/>
          <w:szCs w:val="20"/>
          <w:lang w:val="hu-HU"/>
        </w:rPr>
        <w:t>$ pod install</w:t>
      </w:r>
    </w:p>
    <w:p w14:paraId="57CA0AB1" w14:textId="39FDF8BB" w:rsidR="000D583E" w:rsidRDefault="000D583E" w:rsidP="00014523">
      <w:r>
        <w:t xml:space="preserve">Ha sikerült, zárjuk be a projektet és a Finderben keressük meg a projektünket. Látható, hogy a </w:t>
      </w:r>
      <w:r w:rsidRPr="000D583E">
        <w:t>PictureDownloader.xcodeproj</w:t>
      </w:r>
      <w:r>
        <w:t xml:space="preserve"> projektfájl mellett megjelent egy </w:t>
      </w:r>
      <w:r w:rsidRPr="000D583E">
        <w:t>PictureDownloader.xcworkspace</w:t>
      </w:r>
      <w:r>
        <w:t xml:space="preserve"> fájl is. Utóbbit nyissuk meg.</w:t>
      </w:r>
    </w:p>
    <w:p w14:paraId="2DDE08A2" w14:textId="77777777" w:rsidR="000D583E" w:rsidRPr="00014523" w:rsidRDefault="000D583E" w:rsidP="00014523"/>
    <w:p w14:paraId="1D5F6C27" w14:textId="77777777" w:rsidR="00331F85" w:rsidRDefault="00331F85">
      <w:pPr>
        <w:rPr>
          <w:lang w:val="hu-HU"/>
        </w:rPr>
      </w:pPr>
      <w:r>
        <w:rPr>
          <w:lang w:val="hu-HU"/>
        </w:rPr>
        <w:t>Valami ilyesmit kell látnunk.</w:t>
      </w:r>
    </w:p>
    <w:p w14:paraId="481A9764" w14:textId="77777777" w:rsidR="00331F85" w:rsidRDefault="00331F85">
      <w:pPr>
        <w:rPr>
          <w:lang w:val="hu-HU"/>
        </w:rPr>
      </w:pPr>
    </w:p>
    <w:p w14:paraId="2828505C" w14:textId="7F8F8BEE" w:rsidR="00FF61EF" w:rsidRDefault="00331F85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35E9D3" wp14:editId="0AD925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10626" cy="4033640"/>
            <wp:effectExtent l="0" t="0" r="0" b="5080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 Shot 2015-04-28 at 16.20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626" cy="403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Mivel az általunk választott Reachability modul szintén Objective-C-ben íródott, így adjuk hozzá a megfelelő header fájlt a bridging headerünkhöz.</w:t>
      </w:r>
    </w:p>
    <w:p w14:paraId="42D4FA35" w14:textId="77777777" w:rsidR="00331F85" w:rsidRDefault="00331F85">
      <w:pPr>
        <w:rPr>
          <w:lang w:val="hu-HU"/>
        </w:rPr>
      </w:pPr>
    </w:p>
    <w:p w14:paraId="40F83102" w14:textId="44BCA1A4" w:rsidR="00331F85" w:rsidRPr="00117B36" w:rsidRDefault="00331F85">
      <w:pPr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1391FCB4" wp14:editId="62983CFC">
                <wp:extent cx="5257800" cy="1122892"/>
                <wp:effectExtent l="0" t="0" r="0" b="2540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A5871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  <w:t xml:space="preserve">#import 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"AirbnbHelper.h"</w:t>
                            </w:r>
                          </w:p>
                          <w:p w14:paraId="330FC430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</w:rPr>
                              <w:t xml:space="preserve">#import 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</w:rPr>
                              <w:t>"MBProgressHUD.h"</w:t>
                            </w:r>
                          </w:p>
                          <w:p w14:paraId="2920E100" w14:textId="7EE636CE" w:rsidR="00331F85" w:rsidRPr="008B4752" w:rsidRDefault="008B4752" w:rsidP="008B475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643820"/>
                                <w:sz w:val="18"/>
                                <w:szCs w:val="22"/>
                                <w:highlight w:val="yellow"/>
                              </w:rPr>
                              <w:t xml:space="preserve">#import 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22"/>
                                <w:highlight w:val="yellow"/>
                              </w:rPr>
                              <w:t>&lt;Reachability/Reachability.h&gt;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1FCB4" id="Text_x0020_Box_x0020_91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8Ctq2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45AA5871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</w:pPr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#</w:t>
                      </w:r>
                      <w:proofErr w:type="gramStart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import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 xml:space="preserve"> </w:t>
                      </w:r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AirbnbHelper.h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</w:p>
                    <w:p w14:paraId="330FC430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</w:pPr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#</w:t>
                      </w:r>
                      <w:proofErr w:type="gramStart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>import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</w:rPr>
                        <w:t xml:space="preserve"> </w:t>
                      </w:r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MBProgressHUD.h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</w:rPr>
                        <w:t>"</w:t>
                      </w:r>
                    </w:p>
                    <w:p w14:paraId="2920E100" w14:textId="7EE636CE" w:rsidR="00331F85" w:rsidRPr="008B4752" w:rsidRDefault="008B4752" w:rsidP="008B475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>#</w:t>
                      </w:r>
                      <w:proofErr w:type="gramStart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>import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643820"/>
                          <w:sz w:val="18"/>
                          <w:szCs w:val="22"/>
                          <w:highlight w:val="yellow"/>
                        </w:rPr>
                        <w:t xml:space="preserve"> </w:t>
                      </w:r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&lt;Reachability/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Reachability.h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22"/>
                          <w:highlight w:val="yellow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8CEBD" w14:textId="77777777" w:rsidR="00350550" w:rsidRDefault="00350550" w:rsidP="000E7014">
      <w:pPr>
        <w:jc w:val="both"/>
        <w:rPr>
          <w:lang w:val="hu-HU"/>
        </w:rPr>
      </w:pPr>
    </w:p>
    <w:p w14:paraId="136AE1DC" w14:textId="54FEC913" w:rsidR="008B4752" w:rsidRDefault="008B4752" w:rsidP="000E7014">
      <w:pPr>
        <w:jc w:val="both"/>
        <w:rPr>
          <w:lang w:val="hu-HU"/>
        </w:rPr>
      </w:pPr>
      <w:r>
        <w:rPr>
          <w:lang w:val="hu-HU"/>
        </w:rPr>
        <w:t>Végül egészítsük ki a ViewController letöltés részét úgy, hogy csak akkor kezdődjön el a letöltés, amikor van internethozzáférésünk. Ehhez adjunk hozzá egy új függvényt az osztályhoz:</w:t>
      </w:r>
    </w:p>
    <w:p w14:paraId="795535D3" w14:textId="77777777" w:rsidR="008B4752" w:rsidRDefault="008B4752" w:rsidP="000E7014">
      <w:pPr>
        <w:jc w:val="both"/>
        <w:rPr>
          <w:lang w:val="hu-HU"/>
        </w:rPr>
      </w:pPr>
    </w:p>
    <w:p w14:paraId="4D74CD9F" w14:textId="4DE69D44" w:rsidR="008B4752" w:rsidRDefault="008B4752" w:rsidP="000E7014">
      <w:pPr>
        <w:jc w:val="both"/>
        <w:rPr>
          <w:lang w:val="hu-HU"/>
        </w:rPr>
      </w:pPr>
      <w:r w:rsidRPr="00117B36">
        <w:rPr>
          <w:noProof/>
        </w:rPr>
        <mc:AlternateContent>
          <mc:Choice Requires="wps">
            <w:drawing>
              <wp:inline distT="0" distB="0" distL="0" distR="0" wp14:anchorId="232C26CD" wp14:editId="6FD94BEE">
                <wp:extent cx="5257800" cy="1122892"/>
                <wp:effectExtent l="0" t="0" r="0" b="2540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C7DAE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startDownload()</w:t>
                            </w:r>
                          </w:p>
                          <w:p w14:paraId="4E0E6124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8B16F42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reach = </w:t>
                            </w:r>
                            <w:r w:rsidRPr="008B475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Reachability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(hostName: 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"google.com"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A05EDE6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reach.</w:t>
                            </w:r>
                            <w:r w:rsidRPr="008B4752">
                              <w:rPr>
                                <w:rFonts w:ascii="Menlo" w:hAnsi="Menlo" w:cs="Menlo"/>
                                <w:color w:val="3F6E74"/>
                                <w:sz w:val="18"/>
                                <w:szCs w:val="18"/>
                              </w:rPr>
                              <w:t>reachableBlock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= { reach 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00846FDE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B475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dispatch_async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B475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dispatch_get_main_queue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(),{ [weak 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</w:p>
                          <w:p w14:paraId="73C44CEB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8B4752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18"/>
                              </w:rPr>
                              <w:t>downloadFile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CC7D932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    })</w:t>
                            </w:r>
                          </w:p>
                          <w:p w14:paraId="29E421EA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F5E42D" w14:textId="77777777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   reach.</w:t>
                            </w:r>
                            <w:r w:rsidRPr="008B4752">
                              <w:rPr>
                                <w:rFonts w:ascii="Menlo" w:hAnsi="Menlo" w:cs="Menlo"/>
                                <w:color w:val="26474B"/>
                                <w:sz w:val="18"/>
                                <w:szCs w:val="18"/>
                              </w:rPr>
                              <w:t>startNotifier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E05998E" w14:textId="073F67D8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2C26CD" id="Text_x0020_Box_x0020_92" o:spid="_x0000_s105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" fillcolor="#eeece1 [3214]" stroked="f">
                <v:textbox style="mso-fit-shape-to-text:t" inset="2mm,2mm,2mm,2mm">
                  <w:txbxContent>
                    <w:p w14:paraId="461C7DAE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func</w:t>
                      </w:r>
                      <w:proofErr w:type="spellEnd"/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startDownload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4E0E6124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18B16F42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let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reach = </w:t>
                      </w:r>
                      <w:r w:rsidRPr="008B4752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Reachability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hostName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"google.com"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A05EDE6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reach.</w:t>
                      </w:r>
                      <w:r w:rsidRPr="008B4752">
                        <w:rPr>
                          <w:rFonts w:ascii="Menlo" w:hAnsi="Menlo" w:cs="Menlo"/>
                          <w:color w:val="3F6E74"/>
                          <w:sz w:val="18"/>
                          <w:szCs w:val="18"/>
                        </w:rPr>
                        <w:t>reachableBlock</w:t>
                      </w:r>
                      <w:proofErr w:type="spellEnd"/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= { reach </w:t>
                      </w:r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in</w:t>
                      </w:r>
                    </w:p>
                    <w:p w14:paraId="00846FDE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dispatch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_async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dispatch_get_main_queue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(),{ [weak </w:t>
                      </w:r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in</w:t>
                      </w:r>
                    </w:p>
                    <w:p w14:paraId="73C44CEB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!.</w:t>
                      </w: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26474B"/>
                          <w:sz w:val="18"/>
                          <w:szCs w:val="18"/>
                        </w:rPr>
                        <w:t>downloadFile</w:t>
                      </w:r>
                      <w:proofErr w:type="spellEnd"/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4CC7D932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    })</w:t>
                      </w:r>
                    </w:p>
                    <w:p w14:paraId="29E421EA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F5E42D" w14:textId="77777777" w:rsidR="008B4752" w:rsidRPr="008B4752" w:rsidRDefault="008B4752" w:rsidP="008B475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reach.</w:t>
                      </w:r>
                      <w:r w:rsidRPr="008B4752">
                        <w:rPr>
                          <w:rFonts w:ascii="Menlo" w:hAnsi="Menlo" w:cs="Menlo"/>
                          <w:color w:val="26474B"/>
                          <w:sz w:val="18"/>
                          <w:szCs w:val="18"/>
                        </w:rPr>
                        <w:t>startNotifier</w:t>
                      </w:r>
                      <w:proofErr w:type="spellEnd"/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E05998E" w14:textId="073F67D8" w:rsidR="008B4752" w:rsidRPr="008B4752" w:rsidRDefault="008B4752" w:rsidP="008B475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F869D" w14:textId="77777777" w:rsidR="008B4752" w:rsidRDefault="008B4752" w:rsidP="000E7014">
      <w:pPr>
        <w:jc w:val="both"/>
        <w:rPr>
          <w:lang w:val="hu-HU"/>
        </w:rPr>
      </w:pPr>
    </w:p>
    <w:p w14:paraId="7B280FF9" w14:textId="661FC323" w:rsidR="008B4752" w:rsidRDefault="008B4752" w:rsidP="000E7014">
      <w:pPr>
        <w:jc w:val="both"/>
        <w:rPr>
          <w:lang w:val="hu-HU"/>
        </w:rPr>
      </w:pPr>
      <w:r>
        <w:rPr>
          <w:lang w:val="hu-HU"/>
        </w:rPr>
        <w:t>Legvégül módosítsuk a download gombot a ViewDidLoad-ban, hogy ezt a függvényt és ne közvetlenül a downloadFile-t hívja meg.</w:t>
      </w:r>
    </w:p>
    <w:p w14:paraId="4AF9AFE1" w14:textId="77777777" w:rsidR="008B4752" w:rsidRDefault="008B4752" w:rsidP="000E7014">
      <w:pPr>
        <w:jc w:val="both"/>
        <w:rPr>
          <w:lang w:val="hu-HU"/>
        </w:rPr>
      </w:pPr>
    </w:p>
    <w:p w14:paraId="28DF9E4D" w14:textId="3F4A28C0" w:rsidR="008B4752" w:rsidRPr="00117B36" w:rsidRDefault="008B4752" w:rsidP="000E7014">
      <w:pPr>
        <w:jc w:val="both"/>
        <w:rPr>
          <w:lang w:val="hu-HU"/>
        </w:rPr>
      </w:pPr>
      <w:r w:rsidRPr="00117B36">
        <w:rPr>
          <w:noProof/>
        </w:rPr>
        <w:lastRenderedPageBreak/>
        <mc:AlternateContent>
          <mc:Choice Requires="wps">
            <w:drawing>
              <wp:inline distT="0" distB="0" distL="0" distR="0" wp14:anchorId="1B0A111D" wp14:editId="6C3F4453">
                <wp:extent cx="5257800" cy="1122892"/>
                <wp:effectExtent l="0" t="0" r="0" b="2540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EF1FB" w14:textId="6B72DF25" w:rsidR="008B4752" w:rsidRPr="008B4752" w:rsidRDefault="008B4752" w:rsidP="008B4752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downloadButton.</w:t>
                            </w:r>
                            <w:r w:rsidRPr="008B4752">
                              <w:rPr>
                                <w:rFonts w:ascii="Menlo" w:hAnsi="Menlo" w:cs="Menlo"/>
                                <w:color w:val="2E0D6E"/>
                                <w:sz w:val="18"/>
                                <w:szCs w:val="18"/>
                              </w:rPr>
                              <w:t>addTarget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B4752">
                              <w:rPr>
                                <w:rFonts w:ascii="Menlo" w:hAnsi="Menlo" w:cs="Menlo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action: 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startDownload</w:t>
                            </w:r>
                            <w:r w:rsidRPr="008B4752">
                              <w:rPr>
                                <w:rFonts w:ascii="Menlo" w:hAnsi="Menlo" w:cs="Menlo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, forControlEvents: </w:t>
                            </w:r>
                            <w:r w:rsidRPr="008B4752">
                              <w:rPr>
                                <w:rFonts w:ascii="Menlo" w:hAnsi="Menlo" w:cs="Menlo"/>
                                <w:color w:val="5C2699"/>
                                <w:sz w:val="18"/>
                                <w:szCs w:val="18"/>
                              </w:rPr>
                              <w:t>UIControlEvents</w:t>
                            </w:r>
                            <w:r w:rsidRPr="008B4752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.TouchUpInside)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A111D" id="Text_x0020_Box_x0020_93" o:spid="_x0000_s105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XUKr8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7DEF1FB" w14:textId="6B72DF25" w:rsidR="008B4752" w:rsidRPr="008B4752" w:rsidRDefault="008B4752" w:rsidP="008B4752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downloadButton.</w:t>
                      </w:r>
                      <w:r w:rsidRPr="008B4752">
                        <w:rPr>
                          <w:rFonts w:ascii="Menlo" w:hAnsi="Menlo" w:cs="Menlo"/>
                          <w:color w:val="2E0D6E"/>
                          <w:sz w:val="18"/>
                          <w:szCs w:val="18"/>
                        </w:rPr>
                        <w:t>addTarget</w:t>
                      </w:r>
                      <w:proofErr w:type="spellEnd"/>
                      <w:proofErr w:type="gram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B4752">
                        <w:rPr>
                          <w:rFonts w:ascii="Menlo" w:hAnsi="Menlo" w:cs="Menlo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action: </w:t>
                      </w:r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  <w:highlight w:val="yellow"/>
                        </w:rPr>
                        <w:t>startDownload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forControlEvents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B4752">
                        <w:rPr>
                          <w:rFonts w:ascii="Menlo" w:hAnsi="Menlo" w:cs="Menlo"/>
                          <w:color w:val="5C2699"/>
                          <w:sz w:val="18"/>
                          <w:szCs w:val="18"/>
                        </w:rPr>
                        <w:t>UIControlEvents</w:t>
                      </w:r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.TouchUpInside</w:t>
                      </w:r>
                      <w:proofErr w:type="spellEnd"/>
                      <w:r w:rsidRPr="008B4752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8CA401" w14:textId="6B8E1338" w:rsidR="00117B36" w:rsidRDefault="00117B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hu-HU"/>
        </w:rPr>
      </w:pPr>
    </w:p>
    <w:p w14:paraId="0444B464" w14:textId="45EC9E95" w:rsidR="00ED42A8" w:rsidRPr="00117B36" w:rsidRDefault="00ED42A8" w:rsidP="00ED42A8">
      <w:pPr>
        <w:pStyle w:val="Heading2"/>
        <w:rPr>
          <w:lang w:val="hu-HU"/>
        </w:rPr>
      </w:pPr>
      <w:r w:rsidRPr="00117B36">
        <w:rPr>
          <w:lang w:val="hu-HU"/>
        </w:rPr>
        <w:t>Önálló feladat</w:t>
      </w:r>
      <w:r w:rsidR="009E3E47" w:rsidRPr="00117B36">
        <w:rPr>
          <w:lang w:val="hu-HU"/>
        </w:rPr>
        <w:t>ok</w:t>
      </w:r>
    </w:p>
    <w:p w14:paraId="5AC90E1C" w14:textId="77777777" w:rsidR="00ED42A8" w:rsidRPr="00117B36" w:rsidRDefault="00ED42A8" w:rsidP="00ED42A8">
      <w:pPr>
        <w:rPr>
          <w:lang w:val="hu-HU"/>
        </w:rPr>
      </w:pPr>
    </w:p>
    <w:p w14:paraId="211EBFEE" w14:textId="6457EE98" w:rsidR="00ED42A8" w:rsidRPr="00117B36" w:rsidRDefault="00F735D6">
      <w:pPr>
        <w:pStyle w:val="ListParagraph"/>
        <w:numPr>
          <w:ilvl w:val="0"/>
          <w:numId w:val="20"/>
        </w:numPr>
        <w:jc w:val="both"/>
        <w:rPr>
          <w:lang w:val="hu-HU"/>
        </w:rPr>
        <w:pPrChange w:id="106" w:author="Imre Kelényi" w:date="2014-05-05T17:31:00Z">
          <w:pPr/>
        </w:pPrChange>
      </w:pPr>
      <w:r>
        <w:rPr>
          <w:lang w:val="hu-HU"/>
        </w:rPr>
        <w:t>Jelenítsük meg a letöltött képet valami kreatív módon!</w:t>
      </w:r>
    </w:p>
    <w:sectPr w:rsidR="00ED42A8" w:rsidRPr="00117B36" w:rsidSect="00FB57E6">
      <w:headerReference w:type="default" r:id="rId16"/>
      <w:footerReference w:type="even" r:id="rId17"/>
      <w:footerReference w:type="default" r:id="rId18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AECF2" w14:textId="77777777" w:rsidR="009B3470" w:rsidRDefault="009B3470" w:rsidP="00332942">
      <w:r>
        <w:separator/>
      </w:r>
    </w:p>
  </w:endnote>
  <w:endnote w:type="continuationSeparator" w:id="0">
    <w:p w14:paraId="499561FD" w14:textId="77777777" w:rsidR="009B3470" w:rsidRDefault="009B3470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9B3470" w:rsidRDefault="009B3470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9B3470" w:rsidRDefault="009B34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9B3470" w:rsidRPr="00332942" w:rsidRDefault="009B3470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1F2715">
      <w:rPr>
        <w:rStyle w:val="PageNumber"/>
        <w:noProof/>
        <w:sz w:val="20"/>
        <w:szCs w:val="20"/>
      </w:rPr>
      <w:t>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9B3470" w:rsidRDefault="009B34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1FEC" w14:textId="77777777" w:rsidR="009B3470" w:rsidRDefault="009B3470" w:rsidP="00332942">
      <w:r>
        <w:separator/>
      </w:r>
    </w:p>
  </w:footnote>
  <w:footnote w:type="continuationSeparator" w:id="0">
    <w:p w14:paraId="37FDF584" w14:textId="77777777" w:rsidR="009B3470" w:rsidRDefault="009B3470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CBDD" w14:textId="52C87FFB" w:rsidR="009B3470" w:rsidRPr="00117B36" w:rsidRDefault="009B3470" w:rsidP="00117B36">
    <w:pPr>
      <w:rPr>
        <w:rFonts w:ascii="Times New Roman" w:eastAsia="Times New Roman" w:hAnsi="Times New Roman" w:cs="Times New Roman"/>
        <w:lang w:val="hu-HU"/>
      </w:rPr>
    </w:pPr>
    <w:r w:rsidRPr="00332942">
      <w:rPr>
        <w:sz w:val="20"/>
        <w:szCs w:val="20"/>
      </w:rPr>
      <w:t xml:space="preserve">iOS alapú </w:t>
    </w:r>
    <w:r>
      <w:rPr>
        <w:sz w:val="20"/>
        <w:szCs w:val="20"/>
      </w:rPr>
      <w:t>szoftverfejlesztés - Labor 12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</w:t>
    </w:r>
    <w:r>
      <w:rPr>
        <w:noProof/>
        <w:sz w:val="20"/>
        <w:szCs w:val="20"/>
      </w:rPr>
      <w:drawing>
        <wp:inline distT="0" distB="0" distL="0" distR="0" wp14:anchorId="6BB2F2FE" wp14:editId="18FABCAF">
          <wp:extent cx="2193469" cy="395617"/>
          <wp:effectExtent l="0" t="0" r="0" b="10795"/>
          <wp:docPr id="22" name="Picture 22" descr="/private/var/folders/34/ccb0n65n6y3_c06whtr06qyr0000gn/T/com.microsoft.Outlook/Outlook Temp/BME-AUT_logo_all (6)/BME-AUT logo hungarian/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private/var/folders/34/ccb0n65n6y3_c06whtr06qyr0000gn/T/com.microsoft.Outlook/Outlook Temp/BME-AUT_logo_all (6)/BME-AUT logo hungarian/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467" cy="4015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AE2CAC" w14:textId="16CEBAF7" w:rsidR="009B3470" w:rsidRPr="00332942" w:rsidRDefault="009B3470" w:rsidP="00332942">
    <w:pPr>
      <w:pStyle w:val="Header"/>
      <w:tabs>
        <w:tab w:val="clear" w:pos="8640"/>
        <w:tab w:val="left" w:pos="0"/>
        <w:tab w:val="right" w:pos="8364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35DB"/>
    <w:multiLevelType w:val="multilevel"/>
    <w:tmpl w:val="D71E50EC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0C0DB1"/>
    <w:multiLevelType w:val="multilevel"/>
    <w:tmpl w:val="88721A6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6D7757"/>
    <w:multiLevelType w:val="multilevel"/>
    <w:tmpl w:val="C08067B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24993"/>
    <w:multiLevelType w:val="hybridMultilevel"/>
    <w:tmpl w:val="8E9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D189C"/>
    <w:multiLevelType w:val="hybridMultilevel"/>
    <w:tmpl w:val="863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D1E9C"/>
    <w:multiLevelType w:val="hybridMultilevel"/>
    <w:tmpl w:val="13502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35F57"/>
    <w:multiLevelType w:val="hybridMultilevel"/>
    <w:tmpl w:val="D3C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91281"/>
    <w:multiLevelType w:val="hybridMultilevel"/>
    <w:tmpl w:val="09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B0135"/>
    <w:multiLevelType w:val="hybridMultilevel"/>
    <w:tmpl w:val="109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C96834"/>
    <w:multiLevelType w:val="hybridMultilevel"/>
    <w:tmpl w:val="A0B6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C7A61"/>
    <w:multiLevelType w:val="hybridMultilevel"/>
    <w:tmpl w:val="61EC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  <w:num w:numId="13">
    <w:abstractNumId w:val="13"/>
  </w:num>
  <w:num w:numId="14">
    <w:abstractNumId w:val="15"/>
  </w:num>
  <w:num w:numId="15">
    <w:abstractNumId w:val="8"/>
  </w:num>
  <w:num w:numId="16">
    <w:abstractNumId w:val="2"/>
  </w:num>
  <w:num w:numId="17">
    <w:abstractNumId w:val="2"/>
  </w:num>
  <w:num w:numId="18">
    <w:abstractNumId w:val="7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078C"/>
    <w:rsid w:val="00007F0C"/>
    <w:rsid w:val="00007FC6"/>
    <w:rsid w:val="00014523"/>
    <w:rsid w:val="0001560C"/>
    <w:rsid w:val="00020567"/>
    <w:rsid w:val="00021896"/>
    <w:rsid w:val="000249A9"/>
    <w:rsid w:val="0002756E"/>
    <w:rsid w:val="000322B7"/>
    <w:rsid w:val="0004114D"/>
    <w:rsid w:val="00050D8D"/>
    <w:rsid w:val="00051499"/>
    <w:rsid w:val="00055587"/>
    <w:rsid w:val="00055D36"/>
    <w:rsid w:val="0005609E"/>
    <w:rsid w:val="00067CA0"/>
    <w:rsid w:val="00070A1D"/>
    <w:rsid w:val="00071629"/>
    <w:rsid w:val="0007728B"/>
    <w:rsid w:val="00097CBE"/>
    <w:rsid w:val="000B523B"/>
    <w:rsid w:val="000B7AEF"/>
    <w:rsid w:val="000C2BE4"/>
    <w:rsid w:val="000C5174"/>
    <w:rsid w:val="000C6111"/>
    <w:rsid w:val="000D060C"/>
    <w:rsid w:val="000D583E"/>
    <w:rsid w:val="000E6539"/>
    <w:rsid w:val="000E7014"/>
    <w:rsid w:val="000F66FE"/>
    <w:rsid w:val="0010058D"/>
    <w:rsid w:val="00101FB7"/>
    <w:rsid w:val="00103D09"/>
    <w:rsid w:val="001047E3"/>
    <w:rsid w:val="00111459"/>
    <w:rsid w:val="0011170A"/>
    <w:rsid w:val="00117B36"/>
    <w:rsid w:val="00121CA2"/>
    <w:rsid w:val="00126324"/>
    <w:rsid w:val="00135993"/>
    <w:rsid w:val="001414AD"/>
    <w:rsid w:val="001433D8"/>
    <w:rsid w:val="001439EF"/>
    <w:rsid w:val="00145A24"/>
    <w:rsid w:val="0015239A"/>
    <w:rsid w:val="00160360"/>
    <w:rsid w:val="00174B3F"/>
    <w:rsid w:val="00186C3F"/>
    <w:rsid w:val="001A08DF"/>
    <w:rsid w:val="001A1F7F"/>
    <w:rsid w:val="001A3130"/>
    <w:rsid w:val="001A7DA9"/>
    <w:rsid w:val="001B5612"/>
    <w:rsid w:val="001B719A"/>
    <w:rsid w:val="001C72BA"/>
    <w:rsid w:val="001D0039"/>
    <w:rsid w:val="001D2F00"/>
    <w:rsid w:val="001E0858"/>
    <w:rsid w:val="001E494E"/>
    <w:rsid w:val="001E6539"/>
    <w:rsid w:val="001F2715"/>
    <w:rsid w:val="00201B56"/>
    <w:rsid w:val="00203FF1"/>
    <w:rsid w:val="002054EE"/>
    <w:rsid w:val="00205C07"/>
    <w:rsid w:val="0021137B"/>
    <w:rsid w:val="00213D8F"/>
    <w:rsid w:val="00217C31"/>
    <w:rsid w:val="002263BD"/>
    <w:rsid w:val="00245D1A"/>
    <w:rsid w:val="00252B2A"/>
    <w:rsid w:val="002576C6"/>
    <w:rsid w:val="00264B84"/>
    <w:rsid w:val="00265DE9"/>
    <w:rsid w:val="002742C4"/>
    <w:rsid w:val="00274361"/>
    <w:rsid w:val="002830EF"/>
    <w:rsid w:val="0029294A"/>
    <w:rsid w:val="002A23F9"/>
    <w:rsid w:val="002A30A7"/>
    <w:rsid w:val="002A7884"/>
    <w:rsid w:val="002C39C3"/>
    <w:rsid w:val="002C604A"/>
    <w:rsid w:val="002D130A"/>
    <w:rsid w:val="002D59D4"/>
    <w:rsid w:val="002F77A4"/>
    <w:rsid w:val="003007BA"/>
    <w:rsid w:val="0032200B"/>
    <w:rsid w:val="0032254A"/>
    <w:rsid w:val="00322916"/>
    <w:rsid w:val="00324744"/>
    <w:rsid w:val="00331F85"/>
    <w:rsid w:val="00332942"/>
    <w:rsid w:val="003401E3"/>
    <w:rsid w:val="00350550"/>
    <w:rsid w:val="00364355"/>
    <w:rsid w:val="00372F52"/>
    <w:rsid w:val="0037725B"/>
    <w:rsid w:val="00384A88"/>
    <w:rsid w:val="0039006B"/>
    <w:rsid w:val="00391621"/>
    <w:rsid w:val="003962C5"/>
    <w:rsid w:val="003A0116"/>
    <w:rsid w:val="003A46D9"/>
    <w:rsid w:val="003A487B"/>
    <w:rsid w:val="003A5528"/>
    <w:rsid w:val="003A59F8"/>
    <w:rsid w:val="003A5D9C"/>
    <w:rsid w:val="003B1624"/>
    <w:rsid w:val="003B1D9D"/>
    <w:rsid w:val="003B4012"/>
    <w:rsid w:val="003B45C1"/>
    <w:rsid w:val="003B5C22"/>
    <w:rsid w:val="003C2302"/>
    <w:rsid w:val="003C6B14"/>
    <w:rsid w:val="003C6D77"/>
    <w:rsid w:val="003D0CC5"/>
    <w:rsid w:val="003D6384"/>
    <w:rsid w:val="003D7E9E"/>
    <w:rsid w:val="003E2C76"/>
    <w:rsid w:val="003E49E1"/>
    <w:rsid w:val="003F36D0"/>
    <w:rsid w:val="0041201C"/>
    <w:rsid w:val="00417215"/>
    <w:rsid w:val="0042005E"/>
    <w:rsid w:val="00426FDE"/>
    <w:rsid w:val="00432A3D"/>
    <w:rsid w:val="00442373"/>
    <w:rsid w:val="00442F45"/>
    <w:rsid w:val="004441BB"/>
    <w:rsid w:val="00446F55"/>
    <w:rsid w:val="00451865"/>
    <w:rsid w:val="00455E46"/>
    <w:rsid w:val="004611C7"/>
    <w:rsid w:val="00463CC1"/>
    <w:rsid w:val="00464A77"/>
    <w:rsid w:val="00466335"/>
    <w:rsid w:val="00466BFF"/>
    <w:rsid w:val="00473F46"/>
    <w:rsid w:val="004840F0"/>
    <w:rsid w:val="00487221"/>
    <w:rsid w:val="00493BD7"/>
    <w:rsid w:val="004B04E5"/>
    <w:rsid w:val="004B5264"/>
    <w:rsid w:val="004C36D3"/>
    <w:rsid w:val="004C42FF"/>
    <w:rsid w:val="004C5B6D"/>
    <w:rsid w:val="004D66BB"/>
    <w:rsid w:val="004D77AE"/>
    <w:rsid w:val="004E5D1C"/>
    <w:rsid w:val="00503912"/>
    <w:rsid w:val="0051097F"/>
    <w:rsid w:val="0051256E"/>
    <w:rsid w:val="0051411C"/>
    <w:rsid w:val="00521809"/>
    <w:rsid w:val="00530430"/>
    <w:rsid w:val="0053789A"/>
    <w:rsid w:val="005411DA"/>
    <w:rsid w:val="00546A6F"/>
    <w:rsid w:val="00547892"/>
    <w:rsid w:val="00552C21"/>
    <w:rsid w:val="00555619"/>
    <w:rsid w:val="00573E7D"/>
    <w:rsid w:val="00575043"/>
    <w:rsid w:val="00580281"/>
    <w:rsid w:val="00583C54"/>
    <w:rsid w:val="005911D6"/>
    <w:rsid w:val="00596A22"/>
    <w:rsid w:val="005979FF"/>
    <w:rsid w:val="005A4FD6"/>
    <w:rsid w:val="005B04AE"/>
    <w:rsid w:val="005B2B20"/>
    <w:rsid w:val="005B65BF"/>
    <w:rsid w:val="005C18D5"/>
    <w:rsid w:val="005C1A79"/>
    <w:rsid w:val="005C5B04"/>
    <w:rsid w:val="005D1369"/>
    <w:rsid w:val="005D4157"/>
    <w:rsid w:val="005D5C37"/>
    <w:rsid w:val="005D7CCD"/>
    <w:rsid w:val="005E74C5"/>
    <w:rsid w:val="005F2F1D"/>
    <w:rsid w:val="00601CDF"/>
    <w:rsid w:val="006060B3"/>
    <w:rsid w:val="00606944"/>
    <w:rsid w:val="00607555"/>
    <w:rsid w:val="0061081A"/>
    <w:rsid w:val="00623DB8"/>
    <w:rsid w:val="00625EDD"/>
    <w:rsid w:val="00641D62"/>
    <w:rsid w:val="00642C7D"/>
    <w:rsid w:val="00645451"/>
    <w:rsid w:val="006464C5"/>
    <w:rsid w:val="00651D35"/>
    <w:rsid w:val="006523C1"/>
    <w:rsid w:val="0065514B"/>
    <w:rsid w:val="0066166B"/>
    <w:rsid w:val="00661C98"/>
    <w:rsid w:val="006647E9"/>
    <w:rsid w:val="00666B81"/>
    <w:rsid w:val="00675FBD"/>
    <w:rsid w:val="006779C8"/>
    <w:rsid w:val="00680AB6"/>
    <w:rsid w:val="00690097"/>
    <w:rsid w:val="00697608"/>
    <w:rsid w:val="0069781F"/>
    <w:rsid w:val="006A21B9"/>
    <w:rsid w:val="006C233A"/>
    <w:rsid w:val="006D0D93"/>
    <w:rsid w:val="006D20C5"/>
    <w:rsid w:val="006D5472"/>
    <w:rsid w:val="006D58E6"/>
    <w:rsid w:val="006E5228"/>
    <w:rsid w:val="006E7389"/>
    <w:rsid w:val="006E7E69"/>
    <w:rsid w:val="006F0619"/>
    <w:rsid w:val="006F2F77"/>
    <w:rsid w:val="00701DEF"/>
    <w:rsid w:val="00710B57"/>
    <w:rsid w:val="007110DE"/>
    <w:rsid w:val="007160FB"/>
    <w:rsid w:val="00725C47"/>
    <w:rsid w:val="00737D8A"/>
    <w:rsid w:val="00742C4E"/>
    <w:rsid w:val="007623BF"/>
    <w:rsid w:val="00770239"/>
    <w:rsid w:val="007713CC"/>
    <w:rsid w:val="00780D20"/>
    <w:rsid w:val="00783D25"/>
    <w:rsid w:val="00787D07"/>
    <w:rsid w:val="007A48B3"/>
    <w:rsid w:val="007A4D9B"/>
    <w:rsid w:val="007A57EF"/>
    <w:rsid w:val="007A6416"/>
    <w:rsid w:val="007B35A8"/>
    <w:rsid w:val="007B50C9"/>
    <w:rsid w:val="007D086F"/>
    <w:rsid w:val="007D7030"/>
    <w:rsid w:val="007E2912"/>
    <w:rsid w:val="007E447B"/>
    <w:rsid w:val="007E7E7E"/>
    <w:rsid w:val="007F6398"/>
    <w:rsid w:val="008077D3"/>
    <w:rsid w:val="00811E9F"/>
    <w:rsid w:val="00813ADC"/>
    <w:rsid w:val="00816685"/>
    <w:rsid w:val="00825F29"/>
    <w:rsid w:val="00832D9D"/>
    <w:rsid w:val="00842DB7"/>
    <w:rsid w:val="00843462"/>
    <w:rsid w:val="00855241"/>
    <w:rsid w:val="00856849"/>
    <w:rsid w:val="00861361"/>
    <w:rsid w:val="00871952"/>
    <w:rsid w:val="00872B5A"/>
    <w:rsid w:val="008855E8"/>
    <w:rsid w:val="0089234C"/>
    <w:rsid w:val="008A4778"/>
    <w:rsid w:val="008A609C"/>
    <w:rsid w:val="008B3AE5"/>
    <w:rsid w:val="008B3E60"/>
    <w:rsid w:val="008B4752"/>
    <w:rsid w:val="008C345A"/>
    <w:rsid w:val="008D07BE"/>
    <w:rsid w:val="008D2AB0"/>
    <w:rsid w:val="008D4011"/>
    <w:rsid w:val="008D78D6"/>
    <w:rsid w:val="008D79CB"/>
    <w:rsid w:val="008E1DF2"/>
    <w:rsid w:val="008E2FFB"/>
    <w:rsid w:val="008F2F8F"/>
    <w:rsid w:val="00902AF8"/>
    <w:rsid w:val="00911696"/>
    <w:rsid w:val="009159BC"/>
    <w:rsid w:val="00917F60"/>
    <w:rsid w:val="0092283B"/>
    <w:rsid w:val="00930301"/>
    <w:rsid w:val="00931201"/>
    <w:rsid w:val="009327E3"/>
    <w:rsid w:val="00933ED2"/>
    <w:rsid w:val="009344AD"/>
    <w:rsid w:val="00935CE7"/>
    <w:rsid w:val="00941334"/>
    <w:rsid w:val="00941C02"/>
    <w:rsid w:val="00951A0F"/>
    <w:rsid w:val="00953A47"/>
    <w:rsid w:val="00955246"/>
    <w:rsid w:val="00956766"/>
    <w:rsid w:val="0096457B"/>
    <w:rsid w:val="00964C63"/>
    <w:rsid w:val="00987CB4"/>
    <w:rsid w:val="00994457"/>
    <w:rsid w:val="009A2411"/>
    <w:rsid w:val="009B3470"/>
    <w:rsid w:val="009B5374"/>
    <w:rsid w:val="009C2113"/>
    <w:rsid w:val="009C54B5"/>
    <w:rsid w:val="009D21E2"/>
    <w:rsid w:val="009D6C6B"/>
    <w:rsid w:val="009E0F6A"/>
    <w:rsid w:val="009E31DA"/>
    <w:rsid w:val="009E3E47"/>
    <w:rsid w:val="009F25EB"/>
    <w:rsid w:val="009F3CBA"/>
    <w:rsid w:val="009F489E"/>
    <w:rsid w:val="009F64A8"/>
    <w:rsid w:val="009F792D"/>
    <w:rsid w:val="00A04513"/>
    <w:rsid w:val="00A22120"/>
    <w:rsid w:val="00A22DBC"/>
    <w:rsid w:val="00A32197"/>
    <w:rsid w:val="00A3753B"/>
    <w:rsid w:val="00A379C2"/>
    <w:rsid w:val="00A57FFE"/>
    <w:rsid w:val="00A6076C"/>
    <w:rsid w:val="00A6106E"/>
    <w:rsid w:val="00A613DE"/>
    <w:rsid w:val="00A65E60"/>
    <w:rsid w:val="00A75AD6"/>
    <w:rsid w:val="00A7778B"/>
    <w:rsid w:val="00A802BB"/>
    <w:rsid w:val="00A802F1"/>
    <w:rsid w:val="00A81C1A"/>
    <w:rsid w:val="00A852D2"/>
    <w:rsid w:val="00A868A8"/>
    <w:rsid w:val="00A97B30"/>
    <w:rsid w:val="00AA3389"/>
    <w:rsid w:val="00AA4284"/>
    <w:rsid w:val="00AA4500"/>
    <w:rsid w:val="00AA483B"/>
    <w:rsid w:val="00AA588A"/>
    <w:rsid w:val="00AC65E4"/>
    <w:rsid w:val="00AF3FD7"/>
    <w:rsid w:val="00AF5110"/>
    <w:rsid w:val="00B026CC"/>
    <w:rsid w:val="00B051ED"/>
    <w:rsid w:val="00B05781"/>
    <w:rsid w:val="00B13C27"/>
    <w:rsid w:val="00B15C86"/>
    <w:rsid w:val="00B202AD"/>
    <w:rsid w:val="00B319E3"/>
    <w:rsid w:val="00B34337"/>
    <w:rsid w:val="00B35B95"/>
    <w:rsid w:val="00B45F18"/>
    <w:rsid w:val="00B46336"/>
    <w:rsid w:val="00B467EA"/>
    <w:rsid w:val="00B47A36"/>
    <w:rsid w:val="00B56927"/>
    <w:rsid w:val="00B570F7"/>
    <w:rsid w:val="00B60BB3"/>
    <w:rsid w:val="00B64CFF"/>
    <w:rsid w:val="00B72FA9"/>
    <w:rsid w:val="00B76F44"/>
    <w:rsid w:val="00B83F14"/>
    <w:rsid w:val="00B8515E"/>
    <w:rsid w:val="00B902D3"/>
    <w:rsid w:val="00BA0AE9"/>
    <w:rsid w:val="00BA0CC7"/>
    <w:rsid w:val="00BC249A"/>
    <w:rsid w:val="00BD11A2"/>
    <w:rsid w:val="00BD1691"/>
    <w:rsid w:val="00BD1790"/>
    <w:rsid w:val="00BD67F7"/>
    <w:rsid w:val="00BE30B0"/>
    <w:rsid w:val="00BF259E"/>
    <w:rsid w:val="00BF274E"/>
    <w:rsid w:val="00BF384F"/>
    <w:rsid w:val="00C001C6"/>
    <w:rsid w:val="00C06264"/>
    <w:rsid w:val="00C110C5"/>
    <w:rsid w:val="00C11841"/>
    <w:rsid w:val="00C14F9B"/>
    <w:rsid w:val="00C158E5"/>
    <w:rsid w:val="00C164A7"/>
    <w:rsid w:val="00C2069A"/>
    <w:rsid w:val="00C334D9"/>
    <w:rsid w:val="00C362E4"/>
    <w:rsid w:val="00C41C8B"/>
    <w:rsid w:val="00C44A06"/>
    <w:rsid w:val="00C46061"/>
    <w:rsid w:val="00C5675A"/>
    <w:rsid w:val="00C60FF3"/>
    <w:rsid w:val="00C63E51"/>
    <w:rsid w:val="00C63F46"/>
    <w:rsid w:val="00C71AC4"/>
    <w:rsid w:val="00C71E41"/>
    <w:rsid w:val="00C71F87"/>
    <w:rsid w:val="00C8158A"/>
    <w:rsid w:val="00C82F5B"/>
    <w:rsid w:val="00C876FF"/>
    <w:rsid w:val="00C93D35"/>
    <w:rsid w:val="00C97454"/>
    <w:rsid w:val="00CA156B"/>
    <w:rsid w:val="00CC0C08"/>
    <w:rsid w:val="00CC7A85"/>
    <w:rsid w:val="00CC7AED"/>
    <w:rsid w:val="00CD10E7"/>
    <w:rsid w:val="00CD1141"/>
    <w:rsid w:val="00CD6C90"/>
    <w:rsid w:val="00CE4B20"/>
    <w:rsid w:val="00CF2DEC"/>
    <w:rsid w:val="00D01E2E"/>
    <w:rsid w:val="00D04EDF"/>
    <w:rsid w:val="00D112E1"/>
    <w:rsid w:val="00D277AB"/>
    <w:rsid w:val="00D3322C"/>
    <w:rsid w:val="00D33EEF"/>
    <w:rsid w:val="00D35C09"/>
    <w:rsid w:val="00D4047C"/>
    <w:rsid w:val="00D46D4B"/>
    <w:rsid w:val="00D61D77"/>
    <w:rsid w:val="00D628D1"/>
    <w:rsid w:val="00D666F6"/>
    <w:rsid w:val="00D67A38"/>
    <w:rsid w:val="00D67E8B"/>
    <w:rsid w:val="00D77A4C"/>
    <w:rsid w:val="00D85868"/>
    <w:rsid w:val="00D85C7F"/>
    <w:rsid w:val="00D8706C"/>
    <w:rsid w:val="00D928CA"/>
    <w:rsid w:val="00D93359"/>
    <w:rsid w:val="00D934CF"/>
    <w:rsid w:val="00DA293F"/>
    <w:rsid w:val="00DA57BE"/>
    <w:rsid w:val="00DB3545"/>
    <w:rsid w:val="00DC46CC"/>
    <w:rsid w:val="00DC4D1E"/>
    <w:rsid w:val="00DD0EAD"/>
    <w:rsid w:val="00DD5CFF"/>
    <w:rsid w:val="00DE2BF0"/>
    <w:rsid w:val="00DE406C"/>
    <w:rsid w:val="00DE4671"/>
    <w:rsid w:val="00DE4877"/>
    <w:rsid w:val="00DF21C4"/>
    <w:rsid w:val="00DF39D6"/>
    <w:rsid w:val="00DF46D8"/>
    <w:rsid w:val="00E1053B"/>
    <w:rsid w:val="00E137E2"/>
    <w:rsid w:val="00E1777C"/>
    <w:rsid w:val="00E26DA3"/>
    <w:rsid w:val="00E31B10"/>
    <w:rsid w:val="00E35B7B"/>
    <w:rsid w:val="00E35D95"/>
    <w:rsid w:val="00E60225"/>
    <w:rsid w:val="00E63731"/>
    <w:rsid w:val="00E66426"/>
    <w:rsid w:val="00E678E8"/>
    <w:rsid w:val="00E70DE1"/>
    <w:rsid w:val="00E80AB6"/>
    <w:rsid w:val="00E96EC8"/>
    <w:rsid w:val="00EA2F51"/>
    <w:rsid w:val="00EB0A40"/>
    <w:rsid w:val="00EB145B"/>
    <w:rsid w:val="00EB6D6D"/>
    <w:rsid w:val="00EB7892"/>
    <w:rsid w:val="00EC1D26"/>
    <w:rsid w:val="00EC200A"/>
    <w:rsid w:val="00EC25B5"/>
    <w:rsid w:val="00EC59A0"/>
    <w:rsid w:val="00EC7C35"/>
    <w:rsid w:val="00ED0FB3"/>
    <w:rsid w:val="00ED3A42"/>
    <w:rsid w:val="00ED42A8"/>
    <w:rsid w:val="00ED63DD"/>
    <w:rsid w:val="00EE4B40"/>
    <w:rsid w:val="00EF63FE"/>
    <w:rsid w:val="00EF7C56"/>
    <w:rsid w:val="00F02753"/>
    <w:rsid w:val="00F02AB6"/>
    <w:rsid w:val="00F14D9B"/>
    <w:rsid w:val="00F2181D"/>
    <w:rsid w:val="00F241F7"/>
    <w:rsid w:val="00F24D95"/>
    <w:rsid w:val="00F5222B"/>
    <w:rsid w:val="00F54273"/>
    <w:rsid w:val="00F558C9"/>
    <w:rsid w:val="00F57A34"/>
    <w:rsid w:val="00F617B9"/>
    <w:rsid w:val="00F7075A"/>
    <w:rsid w:val="00F71B8B"/>
    <w:rsid w:val="00F71C85"/>
    <w:rsid w:val="00F7219A"/>
    <w:rsid w:val="00F735D6"/>
    <w:rsid w:val="00F7720C"/>
    <w:rsid w:val="00F83F2B"/>
    <w:rsid w:val="00F93124"/>
    <w:rsid w:val="00F94092"/>
    <w:rsid w:val="00F95995"/>
    <w:rsid w:val="00FA17FB"/>
    <w:rsid w:val="00FB4637"/>
    <w:rsid w:val="00FB57E6"/>
    <w:rsid w:val="00FB631C"/>
    <w:rsid w:val="00FB6795"/>
    <w:rsid w:val="00FC0E55"/>
    <w:rsid w:val="00FD2E53"/>
    <w:rsid w:val="00FD7659"/>
    <w:rsid w:val="00FE70F2"/>
    <w:rsid w:val="00FF2B57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B20"/>
  </w:style>
  <w:style w:type="paragraph" w:styleId="Heading1">
    <w:name w:val="heading 1"/>
    <w:basedOn w:val="Normal"/>
    <w:next w:val="Normal"/>
    <w:link w:val="Heading1Char"/>
    <w:uiPriority w:val="9"/>
    <w:qFormat/>
    <w:rsid w:val="00931201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0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6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2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customStyle="1" w:styleId="Heading4Char">
    <w:name w:val="Heading 4 Char"/>
    <w:basedOn w:val="DefaultParagraphFont"/>
    <w:link w:val="Heading4"/>
    <w:uiPriority w:val="9"/>
    <w:rsid w:val="00015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201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039"/>
    <w:rPr>
      <w:rFonts w:ascii="Courier" w:hAnsi="Courier" w:cs="Courier"/>
      <w:sz w:val="20"/>
      <w:szCs w:val="20"/>
    </w:rPr>
  </w:style>
  <w:style w:type="character" w:customStyle="1" w:styleId="start-tag">
    <w:name w:val="start-tag"/>
    <w:basedOn w:val="DefaultParagraphFont"/>
    <w:rsid w:val="001D0039"/>
  </w:style>
  <w:style w:type="character" w:customStyle="1" w:styleId="attribute-name">
    <w:name w:val="attribute-name"/>
    <w:basedOn w:val="DefaultParagraphFont"/>
    <w:rsid w:val="001D0039"/>
  </w:style>
  <w:style w:type="character" w:customStyle="1" w:styleId="cdata">
    <w:name w:val="cdata"/>
    <w:basedOn w:val="DefaultParagraphFont"/>
    <w:rsid w:val="001D0039"/>
  </w:style>
  <w:style w:type="character" w:customStyle="1" w:styleId="end-tag">
    <w:name w:val="end-tag"/>
    <w:basedOn w:val="DefaultParagraphFont"/>
    <w:rsid w:val="001D0039"/>
  </w:style>
  <w:style w:type="character" w:styleId="Hyperlink">
    <w:name w:val="Hyperlink"/>
    <w:basedOn w:val="DefaultParagraphFont"/>
    <w:uiPriority w:val="99"/>
    <w:unhideWhenUsed/>
    <w:rsid w:val="005C18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ixyzehn/AirbnbViewController/archive/master.zip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jdg/MBProgressHUD/archive/master.zip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B227BF3-4F7A-0441-993D-52EC8852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958</Words>
  <Characters>5463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BME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Microsoft Office User</cp:lastModifiedBy>
  <cp:revision>3</cp:revision>
  <cp:lastPrinted>2012-11-29T11:12:00Z</cp:lastPrinted>
  <dcterms:created xsi:type="dcterms:W3CDTF">2015-04-28T14:44:00Z</dcterms:created>
  <dcterms:modified xsi:type="dcterms:W3CDTF">2015-04-30T06:58:00Z</dcterms:modified>
</cp:coreProperties>
</file>